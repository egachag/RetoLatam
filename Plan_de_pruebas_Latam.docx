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8BBBD" w14:textId="7E3D81F6" w:rsidR="00C5760B" w:rsidRPr="00081D0D" w:rsidRDefault="00C5760B" w:rsidP="006A1AF7">
      <w:pPr>
        <w:spacing w:line="240" w:lineRule="atLeast"/>
        <w:jc w:val="both"/>
        <w:rPr>
          <w:rFonts w:ascii="Arial" w:hAnsi="Arial" w:cs="Arial"/>
          <w:snapToGrid w:val="0"/>
        </w:rPr>
      </w:pPr>
      <w:r w:rsidRPr="00081D0D">
        <w:rPr>
          <w:rFonts w:ascii="Arial" w:hAnsi="Arial" w:cs="Arial"/>
          <w:noProof/>
          <w:lang w:val="es-CO" w:eastAsia="es-CO"/>
        </w:rPr>
        <mc:AlternateContent>
          <mc:Choice Requires="wpg">
            <w:drawing>
              <wp:anchor distT="0" distB="0" distL="114300" distR="114300" simplePos="0" relativeHeight="251658240" behindDoc="0" locked="0" layoutInCell="1" allowOverlap="1" wp14:anchorId="264E7495" wp14:editId="0C7EEE47">
                <wp:simplePos x="0" y="0"/>
                <wp:positionH relativeFrom="column">
                  <wp:posOffset>-661035</wp:posOffset>
                </wp:positionH>
                <wp:positionV relativeFrom="paragraph">
                  <wp:posOffset>-318770</wp:posOffset>
                </wp:positionV>
                <wp:extent cx="6858000" cy="8982075"/>
                <wp:effectExtent l="114300" t="114300" r="133350" b="142875"/>
                <wp:wrapNone/>
                <wp:docPr id="10" name="10 Grupo"/>
                <wp:cNvGraphicFramePr/>
                <a:graphic xmlns:a="http://schemas.openxmlformats.org/drawingml/2006/main">
                  <a:graphicData uri="http://schemas.microsoft.com/office/word/2010/wordprocessingGroup">
                    <wpg:wgp>
                      <wpg:cNvGrpSpPr/>
                      <wpg:grpSpPr>
                        <a:xfrm>
                          <a:off x="0" y="0"/>
                          <a:ext cx="6858000" cy="8982075"/>
                          <a:chOff x="0" y="0"/>
                          <a:chExt cx="6858000" cy="8982075"/>
                        </a:xfrm>
                      </wpg:grpSpPr>
                      <wps:wsp>
                        <wps:cNvPr id="1" name="Rectángulo 1"/>
                        <wps:cNvSpPr>
                          <a:spLocks noChangeArrowheads="1"/>
                        </wps:cNvSpPr>
                        <wps:spPr bwMode="auto">
                          <a:xfrm>
                            <a:off x="0" y="0"/>
                            <a:ext cx="6858000" cy="8982075"/>
                          </a:xfrm>
                          <a:prstGeom prst="rect">
                            <a:avLst/>
                          </a:prstGeom>
                          <a:noFill/>
                          <a:ln w="254000">
                            <a:solidFill>
                              <a:srgbClr val="FFC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7" name="Cuadro de texto 2"/>
                        <wps:cNvSpPr txBox="1">
                          <a:spLocks noChangeArrowheads="1"/>
                        </wps:cNvSpPr>
                        <wps:spPr bwMode="auto">
                          <a:xfrm>
                            <a:off x="247650" y="7677150"/>
                            <a:ext cx="3276600" cy="1000125"/>
                          </a:xfrm>
                          <a:prstGeom prst="rect">
                            <a:avLst/>
                          </a:prstGeom>
                          <a:solidFill>
                            <a:srgbClr val="FFFFFF"/>
                          </a:solidFill>
                          <a:ln w="9525">
                            <a:solidFill>
                              <a:srgbClr val="000000"/>
                            </a:solidFill>
                            <a:miter lim="800000"/>
                            <a:headEnd/>
                            <a:tailEnd/>
                          </a:ln>
                        </wps:spPr>
                        <wps:txbx>
                          <w:txbxContent>
                            <w:p w14:paraId="1E96F8F0" w14:textId="77777777" w:rsidR="00806757" w:rsidRPr="008411F6" w:rsidRDefault="00806757" w:rsidP="00C5760B">
                              <w:pPr>
                                <w:shd w:val="clear" w:color="auto" w:fill="FFFFFF"/>
                                <w:textAlignment w:val="top"/>
                                <w:rPr>
                                  <w:rFonts w:eastAsia="Times New Roman" w:cs="Arial"/>
                                  <w:color w:val="777777"/>
                                  <w:sz w:val="12"/>
                                  <w:lang w:eastAsia="es-PA"/>
                                </w:rPr>
                              </w:pPr>
                              <w:r w:rsidRPr="008411F6">
                                <w:rPr>
                                  <w:rFonts w:eastAsia="Times New Roman" w:cs="Arial"/>
                                  <w:color w:val="222222"/>
                                  <w:sz w:val="16"/>
                                  <w:szCs w:val="24"/>
                                  <w:lang w:val="es-ES" w:eastAsia="es-PA"/>
                                </w:rPr>
                                <w:t>Ninguna parte de esta publicación puede ser reproducida, almacenada en sistemas de recuperación o transmitida en cualquier forma o por cualquier medio, ya sea electrónica, mecánica, fotocopia, grabación o cualquier otro, sin el permiso previo por escrito de Banistmo, SA.</w:t>
                              </w:r>
                            </w:p>
                            <w:p w14:paraId="20D8CF67" w14:textId="42FE6D89" w:rsidR="00806757" w:rsidRPr="009E7E5B" w:rsidRDefault="00806757" w:rsidP="00C5760B">
                              <w:pPr>
                                <w:pStyle w:val="boilerplate"/>
                              </w:pPr>
                              <w:r>
                                <w:t xml:space="preserve">Plantilla </w:t>
                              </w:r>
                              <w:proofErr w:type="spellStart"/>
                              <w:r>
                                <w:t>Versión</w:t>
                              </w:r>
                              <w:proofErr w:type="spellEnd"/>
                              <w:r>
                                <w:t xml:space="preserve"> 3.1</w:t>
                              </w:r>
                            </w:p>
                            <w:p w14:paraId="38996F72" w14:textId="77777777" w:rsidR="00806757" w:rsidRDefault="00806757"/>
                          </w:txbxContent>
                        </wps:txbx>
                        <wps:bodyPr rot="0" vert="horz" wrap="square" lIns="91440" tIns="45720" rIns="91440" bIns="45720" anchor="t" anchorCtr="0">
                          <a:noAutofit/>
                        </wps:bodyPr>
                      </wps:wsp>
                      <wps:wsp>
                        <wps:cNvPr id="9" name="9 Conector recto"/>
                        <wps:cNvCnPr/>
                        <wps:spPr>
                          <a:xfrm>
                            <a:off x="0" y="7353300"/>
                            <a:ext cx="6858000" cy="28575"/>
                          </a:xfrm>
                          <a:prstGeom prst="line">
                            <a:avLst/>
                          </a:prstGeom>
                          <a:ln w="28575">
                            <a:solidFill>
                              <a:srgbClr val="FFC00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64E7495" id="10 Grupo" o:spid="_x0000_s1026" style="position:absolute;left:0;text-align:left;margin-left:-52.05pt;margin-top:-25.1pt;width:540pt;height:707.25pt;z-index:251658240" coordsize="68580,89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">
                <v:rect id="Rectángulo 1" o:spid="_x0000_s1027" style="position:absolute;width:68580;height:89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" filled="f" strokecolor="#ffc000" strokeweight="20pt"/>
                <v:shapetype id="_x0000_t202" coordsize="21600,21600" o:spt="202" path="m,l,21600r21600,l21600,xe">
                  <v:stroke joinstyle="miter"/>
                  <v:path gradientshapeok="t" o:connecttype="rect"/>
                </v:shapetype>
                <v:shape id="Cuadro de texto 2" o:spid="_x0000_s1028" type="#_x0000_t202" style="position:absolute;left:2476;top:76771;width:32766;height:10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">
                  <v:textbox>
                    <w:txbxContent>
                      <w:p w14:paraId="1E96F8F0" w14:textId="77777777" w:rsidR="00806757" w:rsidRPr="008411F6" w:rsidRDefault="00806757" w:rsidP="00C5760B">
                        <w:pPr>
                          <w:shd w:val="clear" w:color="auto" w:fill="FFFFFF"/>
                          <w:textAlignment w:val="top"/>
                          <w:rPr>
                            <w:rFonts w:eastAsia="Times New Roman" w:cs="Arial"/>
                            <w:color w:val="777777"/>
                            <w:sz w:val="12"/>
                            <w:lang w:eastAsia="es-PA"/>
                          </w:rPr>
                        </w:pPr>
                        <w:r w:rsidRPr="008411F6">
                          <w:rPr>
                            <w:rFonts w:eastAsia="Times New Roman" w:cs="Arial"/>
                            <w:color w:val="222222"/>
                            <w:sz w:val="16"/>
                            <w:szCs w:val="24"/>
                            <w:lang w:val="es-ES" w:eastAsia="es-PA"/>
                          </w:rPr>
                          <w:t>Ninguna parte de esta publicación puede ser reproducida, almacenada en sistemas de recuperación o transmitida en cualquier forma o por cualquier medio, ya sea electrónica, mecánica, fotocopia, grabación o cualquier otro, sin el permiso previo por escrito de Banistmo, SA.</w:t>
                        </w:r>
                      </w:p>
                      <w:p w14:paraId="20D8CF67" w14:textId="42FE6D89" w:rsidR="00806757" w:rsidRPr="009E7E5B" w:rsidRDefault="00806757" w:rsidP="00C5760B">
                        <w:pPr>
                          <w:pStyle w:val="boilerplate"/>
                        </w:pPr>
                        <w:r>
                          <w:t xml:space="preserve">Plantilla </w:t>
                        </w:r>
                        <w:proofErr w:type="spellStart"/>
                        <w:r>
                          <w:t>Versión</w:t>
                        </w:r>
                        <w:proofErr w:type="spellEnd"/>
                        <w:r>
                          <w:t xml:space="preserve"> 3.1</w:t>
                        </w:r>
                      </w:p>
                      <w:p w14:paraId="38996F72" w14:textId="77777777" w:rsidR="00806757" w:rsidRDefault="00806757"/>
                    </w:txbxContent>
                  </v:textbox>
                </v:shape>
                <v:line id="9 Conector recto" o:spid="_x0000_s1029" style="position:absolute;visibility:visible;mso-wrap-style:square" from="0,73533" to="68580,738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" strokecolor="#ffc000" strokeweight="2.25pt"/>
              </v:group>
            </w:pict>
          </mc:Fallback>
        </mc:AlternateContent>
      </w:r>
      <w:r w:rsidR="00DC54C3">
        <w:rPr>
          <w:noProof/>
          <w:lang w:val="es-CO" w:eastAsia="es-CO"/>
        </w:rPr>
        <w:drawing>
          <wp:inline distT="0" distB="0" distL="0" distR="0" wp14:anchorId="7F4DAD49" wp14:editId="10C0D679">
            <wp:extent cx="1790700" cy="591571"/>
            <wp:effectExtent l="0" t="0" r="0" b="0"/>
            <wp:docPr id="7" name="Imagen 7" descr="Texto, Logotipo, nombre de la empres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 Logotipo, nombre de la empresa&#10;&#10;Descripción generada automáticamente con confianza me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0887" cy="594936"/>
                    </a:xfrm>
                    <a:prstGeom prst="rect">
                      <a:avLst/>
                    </a:prstGeom>
                    <a:noFill/>
                    <a:ln>
                      <a:noFill/>
                    </a:ln>
                  </pic:spPr>
                </pic:pic>
              </a:graphicData>
            </a:graphic>
          </wp:inline>
        </w:drawing>
      </w:r>
    </w:p>
    <w:p w14:paraId="715537C3" w14:textId="2A07CC4D" w:rsidR="00C5760B" w:rsidRPr="00153F0F" w:rsidRDefault="000E29E5" w:rsidP="009C3852">
      <w:pPr>
        <w:pStyle w:val="Coverpageheading"/>
        <w:spacing w:before="600" w:line="240" w:lineRule="atLeast"/>
        <w:rPr>
          <w:rFonts w:ascii="Arial" w:hAnsi="Arial"/>
          <w:color w:val="BFBFBF" w:themeColor="background1" w:themeShade="BF"/>
          <w:lang w:val="es-PA"/>
        </w:rPr>
      </w:pPr>
      <w:proofErr w:type="spellStart"/>
      <w:r>
        <w:rPr>
          <w:rFonts w:ascii="Arial" w:hAnsi="Arial"/>
          <w:color w:val="BFBFBF" w:themeColor="background1" w:themeShade="BF"/>
          <w:lang w:val="es-PA"/>
        </w:rPr>
        <w:t>PM</w:t>
      </w:r>
      <w:ins w:id="0" w:author="Elvia Maria Gacha Garcia" w:date="2022-06-02T16:09:00Z">
        <w:r w:rsidR="009A450C">
          <w:rPr>
            <w:rFonts w:ascii="Arial" w:hAnsi="Arial"/>
            <w:color w:val="BFBFBF" w:themeColor="background1" w:themeShade="BF"/>
            <w:lang w:val="es-PA"/>
          </w:rPr>
          <w:t>O_Latam</w:t>
        </w:r>
      </w:ins>
      <w:proofErr w:type="spellEnd"/>
      <w:del w:id="1" w:author="Elvia Maria Gacha Garcia" w:date="2022-06-02T16:09:00Z">
        <w:r w:rsidDel="009A450C">
          <w:rPr>
            <w:rFonts w:ascii="Arial" w:hAnsi="Arial"/>
            <w:color w:val="BFBFBF" w:themeColor="background1" w:themeShade="BF"/>
            <w:lang w:val="es-PA"/>
          </w:rPr>
          <w:delText>O</w:delText>
        </w:r>
        <w:r w:rsidDel="009409C0">
          <w:rPr>
            <w:rFonts w:ascii="Arial" w:hAnsi="Arial"/>
            <w:color w:val="BFBFBF" w:themeColor="background1" w:themeShade="BF"/>
            <w:lang w:val="es-PA"/>
          </w:rPr>
          <w:delText>_</w:delText>
        </w:r>
        <w:r w:rsidR="00DC54C3" w:rsidDel="009409C0">
          <w:rPr>
            <w:rFonts w:ascii="Arial" w:hAnsi="Arial"/>
            <w:color w:val="BFBFBF" w:themeColor="background1" w:themeShade="BF"/>
            <w:lang w:val="es-PA"/>
          </w:rPr>
          <w:delText>XXX</w:delText>
        </w:r>
        <w:r w:rsidDel="009409C0">
          <w:rPr>
            <w:rFonts w:ascii="Arial" w:hAnsi="Arial"/>
            <w:color w:val="BFBFBF" w:themeColor="background1" w:themeShade="BF"/>
            <w:lang w:val="es-PA"/>
          </w:rPr>
          <w:delText>_</w:delText>
        </w:r>
        <w:r w:rsidR="00DC54C3" w:rsidDel="009409C0">
          <w:rPr>
            <w:rFonts w:ascii="Arial" w:hAnsi="Arial"/>
            <w:color w:val="BFBFBF" w:themeColor="background1" w:themeShade="BF"/>
            <w:lang w:val="es-PA"/>
          </w:rPr>
          <w:delText>XXX</w:delText>
        </w:r>
        <w:r w:rsidDel="009409C0">
          <w:rPr>
            <w:rFonts w:ascii="Arial" w:hAnsi="Arial"/>
            <w:color w:val="BFBFBF" w:themeColor="background1" w:themeShade="BF"/>
            <w:lang w:val="es-PA"/>
          </w:rPr>
          <w:delText xml:space="preserve"> </w:delText>
        </w:r>
      </w:del>
      <w:del w:id="2" w:author="Estephanie Michell Miranda Salazar" w:date="2021-10-27T09:50:00Z">
        <w:r w:rsidR="00DC54C3" w:rsidDel="008D32D3">
          <w:rPr>
            <w:rFonts w:ascii="Arial" w:hAnsi="Arial"/>
            <w:color w:val="BFBFBF" w:themeColor="background1" w:themeShade="BF"/>
            <w:lang w:val="es-PA"/>
          </w:rPr>
          <w:delText>Banca en Línea BO y Banca en Línea Cliente</w:delText>
        </w:r>
      </w:del>
      <w:ins w:id="3" w:author="Estephanie Michell Miranda Salazar" w:date="2021-10-27T09:50:00Z">
        <w:del w:id="4" w:author="Elvia Maria Gacha Garcia" w:date="2022-06-02T16:09:00Z">
          <w:r w:rsidR="008D32D3" w:rsidDel="009409C0">
            <w:rPr>
              <w:rFonts w:ascii="Arial" w:hAnsi="Arial"/>
              <w:color w:val="BFBFBF" w:themeColor="background1" w:themeShade="BF"/>
              <w:lang w:val="es-PA"/>
            </w:rPr>
            <w:delText>IC-Banking Canal Web Bac</w:delText>
          </w:r>
        </w:del>
      </w:ins>
      <w:ins w:id="5" w:author="Estephanie Michell Miranda Salazar" w:date="2021-10-27T09:51:00Z">
        <w:del w:id="6" w:author="Elvia Maria Gacha Garcia" w:date="2022-06-02T16:09:00Z">
          <w:r w:rsidR="008D32D3" w:rsidDel="009409C0">
            <w:rPr>
              <w:rFonts w:ascii="Arial" w:hAnsi="Arial"/>
              <w:color w:val="BFBFBF" w:themeColor="background1" w:themeShade="BF"/>
              <w:lang w:val="es-PA"/>
            </w:rPr>
            <w:delText>koffice y Clientes</w:delText>
          </w:r>
        </w:del>
      </w:ins>
    </w:p>
    <w:p w14:paraId="6D491B63" w14:textId="77777777" w:rsidR="00C5760B" w:rsidRPr="00081D0D" w:rsidRDefault="008643B7" w:rsidP="009C3852">
      <w:pPr>
        <w:pStyle w:val="Coverpagesubheading"/>
        <w:spacing w:line="240" w:lineRule="atLeast"/>
        <w:jc w:val="both"/>
        <w:rPr>
          <w:color w:val="auto"/>
          <w:lang w:val="es-PA"/>
        </w:rPr>
      </w:pPr>
      <w:r w:rsidRPr="00081D0D">
        <w:rPr>
          <w:color w:val="auto"/>
          <w:lang w:val="es-PA"/>
        </w:rPr>
        <w:t>Plan de Pruebas</w:t>
      </w:r>
    </w:p>
    <w:p w14:paraId="28ACA65E" w14:textId="7A03FD6E" w:rsidR="00C5760B" w:rsidRPr="00081D0D" w:rsidRDefault="00C5760B" w:rsidP="009C3852">
      <w:pPr>
        <w:pStyle w:val="CoverpageDocumentversion"/>
        <w:spacing w:line="240" w:lineRule="atLeast"/>
        <w:jc w:val="both"/>
        <w:rPr>
          <w:lang w:val="es-PA"/>
        </w:rPr>
      </w:pPr>
      <w:r w:rsidRPr="00081D0D">
        <w:rPr>
          <w:lang w:val="es-PA"/>
        </w:rPr>
        <w:t xml:space="preserve">Versión </w:t>
      </w:r>
      <w:r w:rsidR="002125F7">
        <w:rPr>
          <w:lang w:val="es-PA"/>
        </w:rPr>
        <w:t>1</w:t>
      </w:r>
      <w:r w:rsidR="008643B7" w:rsidRPr="00081D0D">
        <w:rPr>
          <w:lang w:val="es-PA"/>
        </w:rPr>
        <w:t>.</w:t>
      </w:r>
      <w:r w:rsidR="00DC54C3">
        <w:rPr>
          <w:lang w:val="es-PA"/>
        </w:rPr>
        <w:t>0</w:t>
      </w:r>
    </w:p>
    <w:p w14:paraId="0277324D" w14:textId="1CF0204D" w:rsidR="00170D2E" w:rsidRPr="00081D0D" w:rsidRDefault="009A450C" w:rsidP="009C3852">
      <w:pPr>
        <w:pStyle w:val="CoverpageDocumentdate"/>
        <w:spacing w:line="240" w:lineRule="atLeast"/>
        <w:jc w:val="both"/>
        <w:rPr>
          <w:lang w:val="es-PA"/>
        </w:rPr>
      </w:pPr>
      <w:ins w:id="7" w:author="Elvia Maria Gacha Garcia" w:date="2022-06-02T16:12:00Z">
        <w:r>
          <w:rPr>
            <w:lang w:val="es-PA"/>
          </w:rPr>
          <w:t>01-06-2022</w:t>
        </w:r>
      </w:ins>
      <w:del w:id="8" w:author="Elvia Maria Gacha Garcia" w:date="2022-06-02T16:12:00Z">
        <w:r w:rsidR="002125F7" w:rsidDel="009A450C">
          <w:rPr>
            <w:lang w:val="es-PA"/>
          </w:rPr>
          <w:delText>2</w:delText>
        </w:r>
        <w:r w:rsidR="00DC54C3" w:rsidDel="009A450C">
          <w:rPr>
            <w:lang w:val="es-PA"/>
          </w:rPr>
          <w:delText>2</w:delText>
        </w:r>
        <w:r w:rsidR="00170D2E" w:rsidRPr="00081D0D" w:rsidDel="009A450C">
          <w:rPr>
            <w:lang w:val="es-PA"/>
          </w:rPr>
          <w:delText>-</w:delText>
        </w:r>
        <w:r w:rsidR="00DC54C3" w:rsidDel="009A450C">
          <w:rPr>
            <w:lang w:val="es-PA"/>
          </w:rPr>
          <w:delText>octubre</w:delText>
        </w:r>
        <w:r w:rsidR="008643B7" w:rsidRPr="00081D0D" w:rsidDel="009A450C">
          <w:rPr>
            <w:lang w:val="es-PA"/>
          </w:rPr>
          <w:delText>- 20</w:delText>
        </w:r>
        <w:r w:rsidR="0097596C" w:rsidDel="009A450C">
          <w:rPr>
            <w:lang w:val="es-PA"/>
          </w:rPr>
          <w:delText>2</w:delText>
        </w:r>
        <w:r w:rsidR="000E29E5" w:rsidDel="009A450C">
          <w:rPr>
            <w:lang w:val="es-PA"/>
          </w:rPr>
          <w:delText>1</w:delText>
        </w:r>
      </w:del>
    </w:p>
    <w:p w14:paraId="31D178C2" w14:textId="77777777" w:rsidR="00C5760B" w:rsidRPr="00081D0D" w:rsidRDefault="00C5760B" w:rsidP="009C3852">
      <w:pPr>
        <w:spacing w:line="240" w:lineRule="atLeast"/>
        <w:jc w:val="both"/>
        <w:rPr>
          <w:rFonts w:ascii="Arial" w:hAnsi="Arial" w:cs="Arial"/>
        </w:rPr>
      </w:pPr>
      <w:r w:rsidRPr="00081D0D">
        <w:rPr>
          <w:rFonts w:ascii="Arial" w:hAnsi="Arial" w:cs="Arial"/>
        </w:rPr>
        <w:br w:type="page"/>
      </w:r>
    </w:p>
    <w:p w14:paraId="4C127A94" w14:textId="6D23AC2A" w:rsidR="00D34A19" w:rsidRPr="00081D0D" w:rsidRDefault="00D34A19" w:rsidP="009C3852">
      <w:pPr>
        <w:pStyle w:val="Bulletedliststyleheading"/>
        <w:spacing w:line="240" w:lineRule="atLeast"/>
        <w:jc w:val="both"/>
        <w:rPr>
          <w:rStyle w:val="Textoennegrita"/>
          <w:rFonts w:asciiTheme="minorHAnsi" w:eastAsiaTheme="minorHAnsi" w:hAnsiTheme="minorHAnsi" w:cs="Arial"/>
          <w:b/>
          <w:sz w:val="22"/>
          <w:szCs w:val="22"/>
          <w:lang w:val="es-PA"/>
        </w:rPr>
      </w:pPr>
      <w:r w:rsidRPr="00081D0D">
        <w:rPr>
          <w:rStyle w:val="Textoennegrita"/>
          <w:rFonts w:cs="Arial"/>
          <w:lang w:val="es-PA"/>
        </w:rPr>
        <w:lastRenderedPageBreak/>
        <w:t xml:space="preserve">Historial de </w:t>
      </w:r>
      <w:r w:rsidR="00226021">
        <w:rPr>
          <w:rStyle w:val="Textoennegrita"/>
          <w:rFonts w:cs="Arial"/>
          <w:lang w:val="es-PA"/>
        </w:rPr>
        <w:t>Edición</w:t>
      </w:r>
      <w:r w:rsidR="005446B9" w:rsidRPr="00081D0D">
        <w:rPr>
          <w:rStyle w:val="Textoennegrita"/>
          <w:rFonts w:cs="Arial"/>
          <w:lang w:val="es-PA"/>
        </w:rPr>
        <w:t xml:space="preserve"> del Plan de Pruebas</w:t>
      </w:r>
    </w:p>
    <w:tbl>
      <w:tblPr>
        <w:tblW w:w="9630"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57" w:type="dxa"/>
          <w:left w:w="57" w:type="dxa"/>
          <w:bottom w:w="57" w:type="dxa"/>
          <w:right w:w="57" w:type="dxa"/>
        </w:tblCellMar>
        <w:tblLook w:val="0020" w:firstRow="1" w:lastRow="0" w:firstColumn="0" w:lastColumn="0" w:noHBand="0" w:noVBand="0"/>
      </w:tblPr>
      <w:tblGrid>
        <w:gridCol w:w="1560"/>
        <w:gridCol w:w="992"/>
        <w:gridCol w:w="1498"/>
        <w:gridCol w:w="1980"/>
        <w:gridCol w:w="3600"/>
      </w:tblGrid>
      <w:tr w:rsidR="00B4588B" w:rsidRPr="00081D0D" w14:paraId="47EA0CC2" w14:textId="77777777" w:rsidTr="00546120">
        <w:trPr>
          <w:cantSplit/>
          <w:trHeight w:val="283"/>
          <w:jc w:val="center"/>
        </w:trPr>
        <w:tc>
          <w:tcPr>
            <w:tcW w:w="1560" w:type="dxa"/>
            <w:shd w:val="clear" w:color="auto" w:fill="0070C0"/>
            <w:vAlign w:val="center"/>
          </w:tcPr>
          <w:p w14:paraId="7BF550E9" w14:textId="77777777" w:rsidR="00D34A19" w:rsidRPr="00081D0D" w:rsidRDefault="00D34A19" w:rsidP="009C3852">
            <w:pPr>
              <w:pStyle w:val="TableHeaderText"/>
              <w:spacing w:line="240" w:lineRule="atLeast"/>
              <w:rPr>
                <w:rFonts w:cs="Arial"/>
                <w:b w:val="0"/>
                <w:color w:val="FFFFFF"/>
              </w:rPr>
            </w:pPr>
            <w:r w:rsidRPr="00081D0D">
              <w:rPr>
                <w:rFonts w:cs="Arial"/>
                <w:b w:val="0"/>
                <w:color w:val="FFFFFF"/>
              </w:rPr>
              <w:t>Fecha</w:t>
            </w:r>
          </w:p>
        </w:tc>
        <w:tc>
          <w:tcPr>
            <w:tcW w:w="992" w:type="dxa"/>
            <w:shd w:val="clear" w:color="auto" w:fill="0070C0"/>
            <w:vAlign w:val="center"/>
          </w:tcPr>
          <w:p w14:paraId="0D2DEFFC" w14:textId="77777777" w:rsidR="00D34A19" w:rsidRPr="00081D0D" w:rsidRDefault="00D34A19" w:rsidP="009C3852">
            <w:pPr>
              <w:pStyle w:val="TableHeaderText"/>
              <w:spacing w:line="240" w:lineRule="atLeast"/>
              <w:rPr>
                <w:rFonts w:cs="Arial"/>
                <w:b w:val="0"/>
                <w:color w:val="FFFFFF"/>
              </w:rPr>
            </w:pPr>
            <w:r w:rsidRPr="00081D0D">
              <w:rPr>
                <w:rFonts w:cs="Arial"/>
                <w:b w:val="0"/>
                <w:color w:val="FFFFFF"/>
              </w:rPr>
              <w:t>Versión</w:t>
            </w:r>
          </w:p>
        </w:tc>
        <w:tc>
          <w:tcPr>
            <w:tcW w:w="1498" w:type="dxa"/>
            <w:shd w:val="clear" w:color="auto" w:fill="0070C0"/>
            <w:vAlign w:val="center"/>
          </w:tcPr>
          <w:p w14:paraId="365C5B68" w14:textId="77777777" w:rsidR="00D34A19" w:rsidRPr="00081D0D" w:rsidRDefault="00D34A19" w:rsidP="009C3852">
            <w:pPr>
              <w:pStyle w:val="TableHeaderText"/>
              <w:spacing w:line="240" w:lineRule="atLeast"/>
              <w:rPr>
                <w:rFonts w:cs="Arial"/>
                <w:b w:val="0"/>
                <w:color w:val="FFFFFF"/>
              </w:rPr>
            </w:pPr>
            <w:r w:rsidRPr="00081D0D">
              <w:rPr>
                <w:rFonts w:cs="Arial"/>
                <w:b w:val="0"/>
                <w:color w:val="FFFFFF"/>
              </w:rPr>
              <w:t>Estatus</w:t>
            </w:r>
          </w:p>
        </w:tc>
        <w:tc>
          <w:tcPr>
            <w:tcW w:w="1980" w:type="dxa"/>
            <w:shd w:val="clear" w:color="auto" w:fill="0070C0"/>
            <w:vAlign w:val="center"/>
          </w:tcPr>
          <w:p w14:paraId="102B7BDA" w14:textId="77777777" w:rsidR="00D34A19" w:rsidRPr="00081D0D" w:rsidRDefault="00D34A19" w:rsidP="009C3852">
            <w:pPr>
              <w:pStyle w:val="TableHeaderText"/>
              <w:spacing w:line="240" w:lineRule="atLeast"/>
              <w:rPr>
                <w:rFonts w:cs="Arial"/>
                <w:b w:val="0"/>
                <w:color w:val="FFFFFF"/>
              </w:rPr>
            </w:pPr>
            <w:r w:rsidRPr="00081D0D">
              <w:rPr>
                <w:rFonts w:cs="Arial"/>
                <w:b w:val="0"/>
                <w:color w:val="FFFFFF"/>
              </w:rPr>
              <w:t>Preparado por</w:t>
            </w:r>
          </w:p>
        </w:tc>
        <w:tc>
          <w:tcPr>
            <w:tcW w:w="3600" w:type="dxa"/>
            <w:shd w:val="clear" w:color="auto" w:fill="0070C0"/>
            <w:vAlign w:val="center"/>
          </w:tcPr>
          <w:p w14:paraId="6F3B1037" w14:textId="77777777" w:rsidR="00D34A19" w:rsidRPr="00081D0D" w:rsidRDefault="00D34A19" w:rsidP="009C3852">
            <w:pPr>
              <w:pStyle w:val="TableText"/>
              <w:spacing w:line="240" w:lineRule="atLeast"/>
              <w:rPr>
                <w:rFonts w:cs="Arial"/>
                <w:color w:val="FFFFFF"/>
              </w:rPr>
            </w:pPr>
            <w:r w:rsidRPr="00081D0D">
              <w:rPr>
                <w:rFonts w:cs="Arial"/>
                <w:color w:val="FFFFFF"/>
              </w:rPr>
              <w:t>Comentarios</w:t>
            </w:r>
          </w:p>
        </w:tc>
      </w:tr>
      <w:tr w:rsidR="00B4588B" w:rsidRPr="00081D0D" w14:paraId="13ADF84F" w14:textId="77777777" w:rsidTr="00546120">
        <w:trPr>
          <w:cantSplit/>
          <w:trHeight w:val="283"/>
          <w:jc w:val="center"/>
        </w:trPr>
        <w:tc>
          <w:tcPr>
            <w:tcW w:w="1560" w:type="dxa"/>
            <w:tcBorders>
              <w:top w:val="single" w:sz="4" w:space="0" w:color="FFFFFF"/>
              <w:left w:val="single" w:sz="4" w:space="0" w:color="FFFFFF"/>
              <w:bottom w:val="single" w:sz="4" w:space="0" w:color="FFFFFF"/>
              <w:right w:val="single" w:sz="4" w:space="0" w:color="FFFFFF"/>
            </w:tcBorders>
            <w:shd w:val="clear" w:color="auto" w:fill="BFBFBF" w:themeFill="background1" w:themeFillShade="BF"/>
            <w:vAlign w:val="center"/>
          </w:tcPr>
          <w:p w14:paraId="78F85533" w14:textId="4443AB2D" w:rsidR="00170D2E" w:rsidRPr="00081D0D" w:rsidRDefault="009A450C" w:rsidP="00B84789">
            <w:pPr>
              <w:pStyle w:val="TableText"/>
              <w:spacing w:line="240" w:lineRule="atLeast"/>
              <w:rPr>
                <w:rFonts w:cs="Arial"/>
              </w:rPr>
            </w:pPr>
            <w:ins w:id="9" w:author="Elvia Maria Gacha Garcia" w:date="2022-06-02T16:12:00Z">
              <w:r>
                <w:rPr>
                  <w:rFonts w:cs="Arial"/>
                </w:rPr>
                <w:t>01/06/2022</w:t>
              </w:r>
            </w:ins>
            <w:del w:id="10" w:author="Elvia Maria Gacha Garcia" w:date="2022-06-02T16:12:00Z">
              <w:r w:rsidR="00C33884" w:rsidDel="009A450C">
                <w:rPr>
                  <w:rFonts w:cs="Arial"/>
                </w:rPr>
                <w:delText>22-</w:delText>
              </w:r>
              <w:r w:rsidR="00DC54C3" w:rsidDel="009A450C">
                <w:rPr>
                  <w:rFonts w:cs="Arial"/>
                </w:rPr>
                <w:delText>octubre</w:delText>
              </w:r>
              <w:r w:rsidR="00C33884" w:rsidDel="009A450C">
                <w:rPr>
                  <w:rFonts w:cs="Arial"/>
                </w:rPr>
                <w:delText>-2021</w:delText>
              </w:r>
            </w:del>
          </w:p>
        </w:tc>
        <w:tc>
          <w:tcPr>
            <w:tcW w:w="992" w:type="dxa"/>
            <w:tcBorders>
              <w:top w:val="single" w:sz="4" w:space="0" w:color="FFFFFF"/>
              <w:left w:val="single" w:sz="4" w:space="0" w:color="FFFFFF"/>
              <w:bottom w:val="single" w:sz="4" w:space="0" w:color="FFFFFF"/>
              <w:right w:val="single" w:sz="4" w:space="0" w:color="FFFFFF"/>
            </w:tcBorders>
            <w:shd w:val="clear" w:color="auto" w:fill="BFBFBF" w:themeFill="background1" w:themeFillShade="BF"/>
            <w:vAlign w:val="center"/>
          </w:tcPr>
          <w:p w14:paraId="69E986DA" w14:textId="77777777" w:rsidR="00170D2E" w:rsidRPr="00081D0D" w:rsidRDefault="00986FC4" w:rsidP="00B84789">
            <w:pPr>
              <w:pStyle w:val="TableText"/>
              <w:spacing w:line="240" w:lineRule="atLeast"/>
              <w:rPr>
                <w:rFonts w:cs="Arial"/>
              </w:rPr>
            </w:pPr>
            <w:r>
              <w:rPr>
                <w:rFonts w:cs="Arial"/>
              </w:rPr>
              <w:t>1</w:t>
            </w:r>
          </w:p>
        </w:tc>
        <w:tc>
          <w:tcPr>
            <w:tcW w:w="1498" w:type="dxa"/>
            <w:tcBorders>
              <w:top w:val="single" w:sz="4" w:space="0" w:color="FFFFFF"/>
              <w:left w:val="single" w:sz="4" w:space="0" w:color="FFFFFF"/>
              <w:bottom w:val="single" w:sz="4" w:space="0" w:color="FFFFFF"/>
              <w:right w:val="single" w:sz="4" w:space="0" w:color="FFFFFF"/>
            </w:tcBorders>
            <w:shd w:val="clear" w:color="auto" w:fill="BFBFBF" w:themeFill="background1" w:themeFillShade="BF"/>
            <w:vAlign w:val="center"/>
          </w:tcPr>
          <w:p w14:paraId="3EE746D1" w14:textId="27697D6E" w:rsidR="00FC53DE" w:rsidRPr="00081D0D" w:rsidRDefault="008D32D3" w:rsidP="00B84789">
            <w:pPr>
              <w:pStyle w:val="TableText"/>
              <w:spacing w:line="240" w:lineRule="atLeast"/>
              <w:rPr>
                <w:rFonts w:cs="Arial"/>
              </w:rPr>
            </w:pPr>
            <w:ins w:id="11" w:author="Estephanie Michell Miranda Salazar" w:date="2021-10-27T09:50:00Z">
              <w:r>
                <w:rPr>
                  <w:rFonts w:cs="Arial"/>
                </w:rPr>
                <w:t>Redactando</w:t>
              </w:r>
            </w:ins>
          </w:p>
        </w:tc>
        <w:tc>
          <w:tcPr>
            <w:tcW w:w="1980" w:type="dxa"/>
            <w:tcBorders>
              <w:top w:val="single" w:sz="4" w:space="0" w:color="FFFFFF"/>
              <w:left w:val="single" w:sz="4" w:space="0" w:color="FFFFFF"/>
              <w:bottom w:val="single" w:sz="4" w:space="0" w:color="FFFFFF"/>
              <w:right w:val="single" w:sz="4" w:space="0" w:color="FFFFFF"/>
            </w:tcBorders>
            <w:shd w:val="clear" w:color="auto" w:fill="BFBFBF" w:themeFill="background1" w:themeFillShade="BF"/>
            <w:vAlign w:val="center"/>
          </w:tcPr>
          <w:p w14:paraId="49948FCD" w14:textId="22492A31" w:rsidR="00170D2E" w:rsidRPr="00081D0D" w:rsidRDefault="00DC54C3" w:rsidP="00B84789">
            <w:pPr>
              <w:pStyle w:val="TableText"/>
              <w:spacing w:line="240" w:lineRule="atLeast"/>
              <w:rPr>
                <w:rFonts w:cs="Arial"/>
              </w:rPr>
            </w:pPr>
            <w:del w:id="12" w:author="Elvia Maria Gacha Garcia" w:date="2022-06-02T16:13:00Z">
              <w:r w:rsidDel="009A450C">
                <w:rPr>
                  <w:rFonts w:cs="Arial"/>
                </w:rPr>
                <w:delText>Estephanie Miranda</w:delText>
              </w:r>
            </w:del>
            <w:ins w:id="13" w:author="Elvia Maria Gacha Garcia" w:date="2022-06-02T16:13:00Z">
              <w:r w:rsidR="009A450C">
                <w:rPr>
                  <w:rFonts w:cs="Arial"/>
                </w:rPr>
                <w:t>Elvia G</w:t>
              </w:r>
            </w:ins>
            <w:ins w:id="14" w:author="Elvia Maria Gacha Garcia" w:date="2022-06-03T10:44:00Z">
              <w:r w:rsidR="00D2553B">
                <w:rPr>
                  <w:rFonts w:cs="Arial"/>
                </w:rPr>
                <w:t>acha</w:t>
              </w:r>
            </w:ins>
          </w:p>
        </w:tc>
        <w:tc>
          <w:tcPr>
            <w:tcW w:w="3600" w:type="dxa"/>
            <w:tcBorders>
              <w:top w:val="single" w:sz="4" w:space="0" w:color="FFFFFF"/>
              <w:left w:val="single" w:sz="4" w:space="0" w:color="FFFFFF"/>
              <w:bottom w:val="single" w:sz="4" w:space="0" w:color="FFFFFF"/>
              <w:right w:val="single" w:sz="4" w:space="0" w:color="FFFFFF"/>
            </w:tcBorders>
            <w:shd w:val="clear" w:color="auto" w:fill="BFBFBF" w:themeFill="background1" w:themeFillShade="BF"/>
            <w:vAlign w:val="center"/>
          </w:tcPr>
          <w:p w14:paraId="635D7713" w14:textId="311F5D2A" w:rsidR="00170D2E" w:rsidRPr="00081D0D" w:rsidRDefault="00DC54C3" w:rsidP="00B84789">
            <w:pPr>
              <w:pStyle w:val="TableText"/>
              <w:spacing w:line="240" w:lineRule="atLeast"/>
              <w:rPr>
                <w:rFonts w:cs="Arial"/>
              </w:rPr>
            </w:pPr>
            <w:r>
              <w:rPr>
                <w:rFonts w:cs="Arial"/>
              </w:rPr>
              <w:t>Se definen algunos puntos</w:t>
            </w:r>
          </w:p>
        </w:tc>
      </w:tr>
      <w:tr w:rsidR="00B4588B" w:rsidRPr="00081D0D" w14:paraId="1F1D7595" w14:textId="77777777" w:rsidTr="00546120">
        <w:trPr>
          <w:cantSplit/>
          <w:trHeight w:val="283"/>
          <w:jc w:val="center"/>
        </w:trPr>
        <w:tc>
          <w:tcPr>
            <w:tcW w:w="1560"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141BB177" w14:textId="3144EC47" w:rsidR="00C567F1" w:rsidRPr="00081D0D" w:rsidRDefault="00C567F1" w:rsidP="006A1AF7">
            <w:pPr>
              <w:pStyle w:val="TableText"/>
              <w:spacing w:line="240" w:lineRule="atLeast"/>
              <w:rPr>
                <w:rFonts w:cs="Arial"/>
              </w:rPr>
            </w:pPr>
          </w:p>
        </w:tc>
        <w:tc>
          <w:tcPr>
            <w:tcW w:w="992"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0573CFA4" w14:textId="02FC0F88" w:rsidR="00C567F1" w:rsidRPr="00081D0D" w:rsidRDefault="00C567F1" w:rsidP="006A1AF7">
            <w:pPr>
              <w:pStyle w:val="TableText"/>
              <w:spacing w:line="240" w:lineRule="atLeast"/>
              <w:rPr>
                <w:rFonts w:cs="Arial"/>
              </w:rPr>
            </w:pPr>
          </w:p>
        </w:tc>
        <w:tc>
          <w:tcPr>
            <w:tcW w:w="1498"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46F17CE7" w14:textId="00BD8DF8" w:rsidR="00C567F1" w:rsidRPr="00081D0D" w:rsidRDefault="00C567F1" w:rsidP="006A1AF7">
            <w:pPr>
              <w:pStyle w:val="TableText"/>
              <w:spacing w:line="240" w:lineRule="atLeast"/>
              <w:rPr>
                <w:rFonts w:cs="Arial"/>
              </w:rPr>
            </w:pPr>
          </w:p>
        </w:tc>
        <w:tc>
          <w:tcPr>
            <w:tcW w:w="1980"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395177D8" w14:textId="0B3F9B3A" w:rsidR="00C567F1" w:rsidRPr="00081D0D" w:rsidRDefault="00C567F1" w:rsidP="006A1AF7">
            <w:pPr>
              <w:pStyle w:val="TableText"/>
              <w:spacing w:line="240" w:lineRule="atLeast"/>
              <w:rPr>
                <w:rFonts w:cs="Arial"/>
              </w:rPr>
            </w:pPr>
          </w:p>
        </w:tc>
        <w:tc>
          <w:tcPr>
            <w:tcW w:w="3600"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vAlign w:val="center"/>
          </w:tcPr>
          <w:p w14:paraId="056F6FB7" w14:textId="77777777" w:rsidR="00C567F1" w:rsidRPr="00081D0D" w:rsidRDefault="00C567F1" w:rsidP="006A1AF7">
            <w:pPr>
              <w:pStyle w:val="TableText"/>
              <w:spacing w:line="240" w:lineRule="atLeast"/>
              <w:rPr>
                <w:rFonts w:cs="Arial"/>
              </w:rPr>
            </w:pPr>
          </w:p>
        </w:tc>
      </w:tr>
      <w:tr w:rsidR="00B4588B" w:rsidRPr="00081D0D" w14:paraId="6C399793" w14:textId="77777777" w:rsidTr="00546120">
        <w:trPr>
          <w:cantSplit/>
          <w:trHeight w:val="283"/>
          <w:jc w:val="center"/>
        </w:trPr>
        <w:tc>
          <w:tcPr>
            <w:tcW w:w="1560" w:type="dxa"/>
            <w:tcBorders>
              <w:top w:val="single" w:sz="4" w:space="0" w:color="FFFFFF"/>
              <w:left w:val="single" w:sz="4" w:space="0" w:color="FFFFFF"/>
              <w:bottom w:val="single" w:sz="4" w:space="0" w:color="FFFFFF"/>
              <w:right w:val="single" w:sz="4" w:space="0" w:color="FFFFFF"/>
            </w:tcBorders>
            <w:shd w:val="clear" w:color="auto" w:fill="BFBFBF" w:themeFill="background1" w:themeFillShade="BF"/>
            <w:vAlign w:val="center"/>
          </w:tcPr>
          <w:p w14:paraId="48348E26" w14:textId="3C293822" w:rsidR="00C567F1" w:rsidRPr="00081D0D" w:rsidRDefault="00C567F1" w:rsidP="006A1AF7">
            <w:pPr>
              <w:pStyle w:val="TableText"/>
              <w:spacing w:line="240" w:lineRule="atLeast"/>
              <w:rPr>
                <w:rFonts w:cs="Arial"/>
              </w:rPr>
            </w:pPr>
          </w:p>
        </w:tc>
        <w:tc>
          <w:tcPr>
            <w:tcW w:w="992" w:type="dxa"/>
            <w:tcBorders>
              <w:top w:val="single" w:sz="4" w:space="0" w:color="FFFFFF"/>
              <w:left w:val="single" w:sz="4" w:space="0" w:color="FFFFFF"/>
              <w:bottom w:val="single" w:sz="4" w:space="0" w:color="FFFFFF"/>
              <w:right w:val="single" w:sz="4" w:space="0" w:color="FFFFFF"/>
            </w:tcBorders>
            <w:shd w:val="clear" w:color="auto" w:fill="BFBFBF" w:themeFill="background1" w:themeFillShade="BF"/>
            <w:vAlign w:val="center"/>
          </w:tcPr>
          <w:p w14:paraId="233E2A6A" w14:textId="7D7F3948" w:rsidR="00C567F1" w:rsidRPr="00081D0D" w:rsidRDefault="00C567F1" w:rsidP="006A1AF7">
            <w:pPr>
              <w:pStyle w:val="TableText"/>
              <w:spacing w:line="240" w:lineRule="atLeast"/>
              <w:rPr>
                <w:rFonts w:cs="Arial"/>
              </w:rPr>
            </w:pPr>
          </w:p>
        </w:tc>
        <w:tc>
          <w:tcPr>
            <w:tcW w:w="1498" w:type="dxa"/>
            <w:tcBorders>
              <w:top w:val="single" w:sz="4" w:space="0" w:color="FFFFFF"/>
              <w:left w:val="single" w:sz="4" w:space="0" w:color="FFFFFF"/>
              <w:bottom w:val="single" w:sz="4" w:space="0" w:color="FFFFFF"/>
              <w:right w:val="single" w:sz="4" w:space="0" w:color="FFFFFF"/>
            </w:tcBorders>
            <w:shd w:val="clear" w:color="auto" w:fill="BFBFBF" w:themeFill="background1" w:themeFillShade="BF"/>
            <w:vAlign w:val="center"/>
          </w:tcPr>
          <w:p w14:paraId="22EDD97C" w14:textId="1AEC7CDF" w:rsidR="00C567F1" w:rsidRPr="00081D0D" w:rsidRDefault="00C567F1" w:rsidP="006A1AF7">
            <w:pPr>
              <w:pStyle w:val="TableText"/>
              <w:spacing w:line="240" w:lineRule="atLeast"/>
              <w:rPr>
                <w:rFonts w:cs="Arial"/>
              </w:rPr>
            </w:pPr>
          </w:p>
        </w:tc>
        <w:tc>
          <w:tcPr>
            <w:tcW w:w="1980" w:type="dxa"/>
            <w:tcBorders>
              <w:top w:val="single" w:sz="4" w:space="0" w:color="FFFFFF"/>
              <w:left w:val="single" w:sz="4" w:space="0" w:color="FFFFFF"/>
              <w:bottom w:val="single" w:sz="4" w:space="0" w:color="FFFFFF"/>
              <w:right w:val="single" w:sz="4" w:space="0" w:color="FFFFFF"/>
            </w:tcBorders>
            <w:shd w:val="clear" w:color="auto" w:fill="BFBFBF" w:themeFill="background1" w:themeFillShade="BF"/>
            <w:vAlign w:val="center"/>
          </w:tcPr>
          <w:p w14:paraId="19BD2DA3" w14:textId="0CA3649B" w:rsidR="00C567F1" w:rsidRPr="00081D0D" w:rsidRDefault="00C567F1" w:rsidP="006A1AF7">
            <w:pPr>
              <w:pStyle w:val="TableText"/>
              <w:spacing w:line="240" w:lineRule="atLeast"/>
              <w:rPr>
                <w:rFonts w:cs="Arial"/>
              </w:rPr>
            </w:pPr>
          </w:p>
        </w:tc>
        <w:tc>
          <w:tcPr>
            <w:tcW w:w="3600" w:type="dxa"/>
            <w:tcBorders>
              <w:top w:val="single" w:sz="4" w:space="0" w:color="FFFFFF"/>
              <w:left w:val="single" w:sz="4" w:space="0" w:color="FFFFFF"/>
              <w:bottom w:val="single" w:sz="4" w:space="0" w:color="FFFFFF"/>
              <w:right w:val="single" w:sz="4" w:space="0" w:color="FFFFFF"/>
            </w:tcBorders>
            <w:shd w:val="clear" w:color="auto" w:fill="BFBFBF" w:themeFill="background1" w:themeFillShade="BF"/>
            <w:vAlign w:val="center"/>
          </w:tcPr>
          <w:p w14:paraId="098C738D" w14:textId="2232A9A8" w:rsidR="00C567F1" w:rsidRPr="00081D0D" w:rsidRDefault="00C567F1" w:rsidP="006A1AF7">
            <w:pPr>
              <w:pStyle w:val="TableText"/>
              <w:spacing w:line="240" w:lineRule="atLeast"/>
              <w:rPr>
                <w:rFonts w:cs="Arial"/>
              </w:rPr>
            </w:pPr>
          </w:p>
        </w:tc>
      </w:tr>
    </w:tbl>
    <w:p w14:paraId="7878DACF" w14:textId="77777777" w:rsidR="00D34A19" w:rsidRPr="00081D0D" w:rsidRDefault="00D34A19" w:rsidP="006A1AF7">
      <w:pPr>
        <w:spacing w:line="240" w:lineRule="atLeast"/>
        <w:jc w:val="both"/>
        <w:rPr>
          <w:rFonts w:ascii="Arial" w:hAnsi="Arial" w:cs="Arial"/>
        </w:rPr>
      </w:pPr>
    </w:p>
    <w:p w14:paraId="4F6F3381" w14:textId="53506C35" w:rsidR="00D34A19" w:rsidRPr="00B84789" w:rsidRDefault="00226021" w:rsidP="006A1AF7">
      <w:pPr>
        <w:pStyle w:val="Bulletedliststyleheading"/>
        <w:spacing w:line="240" w:lineRule="atLeast"/>
        <w:jc w:val="both"/>
        <w:rPr>
          <w:rFonts w:cs="Arial"/>
          <w:lang w:val="es-PA"/>
          <w:rPrChange w:id="15" w:author="Estephanie Michell Miranda Salazar" w:date="2021-10-27T09:13:00Z">
            <w:rPr>
              <w:rFonts w:cs="Arial"/>
            </w:rPr>
          </w:rPrChange>
        </w:rPr>
      </w:pPr>
      <w:r w:rsidRPr="00B84789">
        <w:rPr>
          <w:rStyle w:val="Textoennegrita"/>
          <w:rFonts w:cs="Arial"/>
          <w:lang w:val="es-PA"/>
          <w:rPrChange w:id="16" w:author="Estephanie Michell Miranda Salazar" w:date="2021-10-27T09:13:00Z">
            <w:rPr>
              <w:rStyle w:val="Textoennegrita"/>
              <w:rFonts w:cs="Arial"/>
            </w:rPr>
          </w:rPrChange>
        </w:rPr>
        <w:t>Notificaci</w:t>
      </w:r>
      <w:r w:rsidR="00F33555" w:rsidRPr="00B84789">
        <w:rPr>
          <w:rStyle w:val="Textoennegrita"/>
          <w:rFonts w:cs="Arial"/>
          <w:lang w:val="es-PA"/>
          <w:rPrChange w:id="17" w:author="Estephanie Michell Miranda Salazar" w:date="2021-10-27T09:13:00Z">
            <w:rPr>
              <w:rStyle w:val="Textoennegrita"/>
              <w:rFonts w:cs="Arial"/>
            </w:rPr>
          </w:rPrChange>
        </w:rPr>
        <w:t>ó</w:t>
      </w:r>
      <w:r w:rsidRPr="00B84789">
        <w:rPr>
          <w:rStyle w:val="Textoennegrita"/>
          <w:rFonts w:cs="Arial"/>
          <w:lang w:val="es-PA"/>
          <w:rPrChange w:id="18" w:author="Estephanie Michell Miranda Salazar" w:date="2021-10-27T09:13:00Z">
            <w:rPr>
              <w:rStyle w:val="Textoennegrita"/>
              <w:rFonts w:cs="Arial"/>
            </w:rPr>
          </w:rPrChange>
        </w:rPr>
        <w:t>n</w:t>
      </w:r>
    </w:p>
    <w:tbl>
      <w:tblPr>
        <w:tblStyle w:val="Tablaconcuadrcula5oscura-nfasis11"/>
        <w:tblW w:w="9639" w:type="dxa"/>
        <w:tblInd w:w="-318" w:type="dxa"/>
        <w:tblLayout w:type="fixed"/>
        <w:tblLook w:val="0020" w:firstRow="1" w:lastRow="0" w:firstColumn="0" w:lastColumn="0" w:noHBand="0" w:noVBand="0"/>
      </w:tblPr>
      <w:tblGrid>
        <w:gridCol w:w="2269"/>
        <w:gridCol w:w="2835"/>
        <w:gridCol w:w="2552"/>
        <w:gridCol w:w="1983"/>
      </w:tblGrid>
      <w:tr w:rsidR="00546120" w:rsidRPr="00081D0D" w14:paraId="116BF761" w14:textId="77777777" w:rsidTr="003E57DB">
        <w:trPr>
          <w:cnfStyle w:val="100000000000" w:firstRow="1" w:lastRow="0" w:firstColumn="0" w:lastColumn="0" w:oddVBand="0" w:evenVBand="0" w:oddHBand="0" w:evenHBand="0" w:firstRowFirstColumn="0" w:firstRowLastColumn="0" w:lastRowFirstColumn="0" w:lastRowLastColumn="0"/>
          <w:trHeight w:val="283"/>
        </w:trPr>
        <w:tc>
          <w:tcPr>
            <w:cnfStyle w:val="000010000000" w:firstRow="0" w:lastRow="0" w:firstColumn="0" w:lastColumn="0" w:oddVBand="1" w:evenVBand="0" w:oddHBand="0" w:evenHBand="0" w:firstRowFirstColumn="0" w:firstRowLastColumn="0" w:lastRowFirstColumn="0" w:lastRowLastColumn="0"/>
            <w:tcW w:w="2269" w:type="dxa"/>
            <w:shd w:val="clear" w:color="auto" w:fill="0070C0"/>
            <w:vAlign w:val="center"/>
          </w:tcPr>
          <w:p w14:paraId="7817C2E3" w14:textId="77777777" w:rsidR="00B07325" w:rsidRPr="00081D0D" w:rsidRDefault="00B07325" w:rsidP="006A1AF7">
            <w:pPr>
              <w:pStyle w:val="TableHeaderText"/>
              <w:spacing w:line="240" w:lineRule="atLeast"/>
              <w:rPr>
                <w:rFonts w:cs="Arial"/>
                <w:b/>
                <w:color w:val="FFFFFF"/>
              </w:rPr>
            </w:pPr>
            <w:r w:rsidRPr="00081D0D">
              <w:rPr>
                <w:rFonts w:cs="Arial"/>
                <w:color w:val="FFFFFF"/>
              </w:rPr>
              <w:t>Rol</w:t>
            </w:r>
          </w:p>
        </w:tc>
        <w:tc>
          <w:tcPr>
            <w:tcW w:w="2835" w:type="dxa"/>
            <w:shd w:val="clear" w:color="auto" w:fill="0070C0"/>
            <w:vAlign w:val="center"/>
          </w:tcPr>
          <w:p w14:paraId="429C754D" w14:textId="77777777" w:rsidR="00B07325" w:rsidRPr="00081D0D" w:rsidRDefault="00B07325" w:rsidP="006A1AF7">
            <w:pPr>
              <w:pStyle w:val="TableHeaderText"/>
              <w:spacing w:line="240" w:lineRule="atLeast"/>
              <w:cnfStyle w:val="100000000000" w:firstRow="1" w:lastRow="0" w:firstColumn="0" w:lastColumn="0" w:oddVBand="0" w:evenVBand="0" w:oddHBand="0" w:evenHBand="0" w:firstRowFirstColumn="0" w:firstRowLastColumn="0" w:lastRowFirstColumn="0" w:lastRowLastColumn="0"/>
              <w:rPr>
                <w:rFonts w:cs="Arial"/>
                <w:b/>
                <w:color w:val="FFFFFF"/>
              </w:rPr>
            </w:pPr>
            <w:r w:rsidRPr="00081D0D">
              <w:rPr>
                <w:rFonts w:cs="Arial"/>
                <w:color w:val="FFFFFF"/>
              </w:rPr>
              <w:t>Nombre</w:t>
            </w:r>
          </w:p>
        </w:tc>
        <w:tc>
          <w:tcPr>
            <w:cnfStyle w:val="000010000000" w:firstRow="0" w:lastRow="0" w:firstColumn="0" w:lastColumn="0" w:oddVBand="1" w:evenVBand="0" w:oddHBand="0" w:evenHBand="0" w:firstRowFirstColumn="0" w:firstRowLastColumn="0" w:lastRowFirstColumn="0" w:lastRowLastColumn="0"/>
            <w:tcW w:w="2552" w:type="dxa"/>
            <w:shd w:val="clear" w:color="auto" w:fill="0070C0"/>
            <w:vAlign w:val="center"/>
          </w:tcPr>
          <w:p w14:paraId="074CE81D" w14:textId="4F53FEDA" w:rsidR="00B07325" w:rsidRPr="00081D0D" w:rsidRDefault="00B07325" w:rsidP="006A1AF7">
            <w:pPr>
              <w:pStyle w:val="TableHeaderText"/>
              <w:spacing w:line="240" w:lineRule="atLeast"/>
              <w:rPr>
                <w:rFonts w:cs="Arial"/>
                <w:b/>
                <w:color w:val="FFFFFF"/>
              </w:rPr>
            </w:pPr>
            <w:r w:rsidRPr="00081D0D">
              <w:rPr>
                <w:rFonts w:cs="Arial"/>
                <w:color w:val="FFFFFF"/>
              </w:rPr>
              <w:t xml:space="preserve">Departamento </w:t>
            </w:r>
            <w:proofErr w:type="spellStart"/>
            <w:r w:rsidRPr="00081D0D">
              <w:rPr>
                <w:rFonts w:cs="Arial"/>
                <w:color w:val="FFFFFF"/>
              </w:rPr>
              <w:t>ó</w:t>
            </w:r>
            <w:proofErr w:type="spellEnd"/>
            <w:r w:rsidRPr="00081D0D">
              <w:rPr>
                <w:rFonts w:cs="Arial"/>
                <w:color w:val="FFFFFF"/>
              </w:rPr>
              <w:t xml:space="preserve"> Proveedor</w:t>
            </w:r>
          </w:p>
        </w:tc>
        <w:tc>
          <w:tcPr>
            <w:tcW w:w="1983" w:type="dxa"/>
            <w:shd w:val="clear" w:color="auto" w:fill="0070C0"/>
            <w:vAlign w:val="center"/>
          </w:tcPr>
          <w:p w14:paraId="2C714B8C" w14:textId="6464C39D" w:rsidR="00B07325" w:rsidRPr="00081D0D" w:rsidRDefault="00B07325" w:rsidP="006A1AF7">
            <w:pPr>
              <w:pStyle w:val="TableHeaderText"/>
              <w:tabs>
                <w:tab w:val="left" w:pos="720"/>
                <w:tab w:val="center" w:pos="806"/>
              </w:tabs>
              <w:spacing w:line="240" w:lineRule="atLeast"/>
              <w:cnfStyle w:val="100000000000" w:firstRow="1" w:lastRow="0" w:firstColumn="0" w:lastColumn="0" w:oddVBand="0" w:evenVBand="0" w:oddHBand="0" w:evenHBand="0" w:firstRowFirstColumn="0" w:firstRowLastColumn="0" w:lastRowFirstColumn="0" w:lastRowLastColumn="0"/>
              <w:rPr>
                <w:rFonts w:cs="Arial"/>
                <w:b/>
                <w:color w:val="FFFFFF"/>
              </w:rPr>
            </w:pPr>
            <w:r w:rsidRPr="00081D0D">
              <w:rPr>
                <w:rFonts w:cs="Arial"/>
                <w:color w:val="FFFFFF"/>
              </w:rPr>
              <w:t xml:space="preserve">Fecha de </w:t>
            </w:r>
            <w:proofErr w:type="spellStart"/>
            <w:r>
              <w:rPr>
                <w:rFonts w:cs="Arial"/>
                <w:color w:val="FFFFFF"/>
              </w:rPr>
              <w:t>Notificacion</w:t>
            </w:r>
            <w:proofErr w:type="spellEnd"/>
          </w:p>
        </w:tc>
      </w:tr>
      <w:tr w:rsidR="003E57DB" w:rsidRPr="00081D0D" w14:paraId="3AD344FA" w14:textId="77777777" w:rsidTr="006A1AF7">
        <w:trPr>
          <w:cnfStyle w:val="000000100000" w:firstRow="0" w:lastRow="0" w:firstColumn="0" w:lastColumn="0" w:oddVBand="0" w:evenVBand="0" w:oddHBand="1" w:evenHBand="0" w:firstRowFirstColumn="0" w:firstRowLastColumn="0" w:lastRowFirstColumn="0" w:lastRowLastColumn="0"/>
          <w:trHeight w:val="283"/>
        </w:trPr>
        <w:tc>
          <w:tcPr>
            <w:cnfStyle w:val="000010000000" w:firstRow="0" w:lastRow="0" w:firstColumn="0" w:lastColumn="0" w:oddVBand="1" w:evenVBand="0" w:oddHBand="0" w:evenHBand="0" w:firstRowFirstColumn="0" w:firstRowLastColumn="0" w:lastRowFirstColumn="0" w:lastRowLastColumn="0"/>
            <w:tcW w:w="2269" w:type="dxa"/>
            <w:shd w:val="clear" w:color="auto" w:fill="D9D9D9" w:themeFill="background1" w:themeFillShade="D9"/>
            <w:vAlign w:val="center"/>
          </w:tcPr>
          <w:p w14:paraId="75FDFC95" w14:textId="788B7067" w:rsidR="003E57DB" w:rsidRPr="00081D0D" w:rsidRDefault="003E57DB" w:rsidP="003E57DB">
            <w:pPr>
              <w:pStyle w:val="TableText"/>
              <w:spacing w:line="240" w:lineRule="atLeast"/>
              <w:rPr>
                <w:rFonts w:cs="Arial"/>
                <w:lang w:val="es-ES"/>
              </w:rPr>
            </w:pPr>
            <w:ins w:id="19" w:author="Elvia Maria Gacha Garcia" w:date="2022-06-02T16:36:00Z">
              <w:r>
                <w:rPr>
                  <w:rFonts w:cs="Arial"/>
                </w:rPr>
                <w:t>Gerente de proyecto</w:t>
              </w:r>
            </w:ins>
            <w:del w:id="20" w:author="Elvia Maria Gacha Garcia" w:date="2022-06-02T16:36:00Z">
              <w:r w:rsidDel="003E57DB">
                <w:rPr>
                  <w:rFonts w:cs="Arial"/>
                  <w:lang w:val="es-ES"/>
                </w:rPr>
                <w:delText>Líder de componente</w:delText>
              </w:r>
            </w:del>
          </w:p>
        </w:tc>
        <w:tc>
          <w:tcPr>
            <w:tcW w:w="2835" w:type="dxa"/>
            <w:shd w:val="clear" w:color="auto" w:fill="D9D9D9" w:themeFill="background1" w:themeFillShade="D9"/>
            <w:vAlign w:val="center"/>
          </w:tcPr>
          <w:p w14:paraId="2BCFD0BF" w14:textId="4746CBFE" w:rsidR="003E57DB" w:rsidRPr="00081D0D" w:rsidRDefault="00D2553B" w:rsidP="003E57DB">
            <w:pPr>
              <w:pStyle w:val="TableText"/>
              <w:spacing w:line="240" w:lineRule="atLeast"/>
              <w:cnfStyle w:val="000000100000" w:firstRow="0" w:lastRow="0" w:firstColumn="0" w:lastColumn="0" w:oddVBand="0" w:evenVBand="0" w:oddHBand="1" w:evenHBand="0" w:firstRowFirstColumn="0" w:firstRowLastColumn="0" w:lastRowFirstColumn="0" w:lastRowLastColumn="0"/>
              <w:rPr>
                <w:rFonts w:cs="Arial"/>
              </w:rPr>
            </w:pPr>
            <w:ins w:id="21" w:author="Elvia Maria Gacha Garcia" w:date="2022-06-03T10:43:00Z">
              <w:r w:rsidRPr="00D2553B">
                <w:rPr>
                  <w:rFonts w:cs="Arial"/>
                  <w:rPrChange w:id="22" w:author="Elvia Maria Gacha Garcia" w:date="2022-06-03T10:44:00Z">
                    <w:rPr>
                      <w:rFonts w:ascii="Segoe UI" w:hAnsi="Segoe UI" w:cs="Segoe UI"/>
                      <w:b/>
                      <w:bCs/>
                      <w:color w:val="252423"/>
                      <w:szCs w:val="18"/>
                      <w:shd w:val="clear" w:color="auto" w:fill="FFFFFF"/>
                    </w:rPr>
                  </w:rPrChange>
                </w:rPr>
                <w:t xml:space="preserve">Juan José </w:t>
              </w:r>
            </w:ins>
            <w:ins w:id="23" w:author="Elvia Maria Gacha Garcia" w:date="2022-06-03T10:44:00Z">
              <w:r w:rsidRPr="00D2553B">
                <w:rPr>
                  <w:rFonts w:cs="Arial"/>
                  <w:rPrChange w:id="24" w:author="Elvia Maria Gacha Garcia" w:date="2022-06-03T10:44:00Z">
                    <w:rPr>
                      <w:rFonts w:cs="Arial"/>
                    </w:rPr>
                  </w:rPrChange>
                </w:rPr>
                <w:t>Jiménez</w:t>
              </w:r>
            </w:ins>
            <w:ins w:id="25" w:author="Elvia Maria Gacha Garcia" w:date="2022-06-03T10:43:00Z">
              <w:r w:rsidRPr="00D2553B">
                <w:rPr>
                  <w:rFonts w:cs="Arial"/>
                  <w:rPrChange w:id="26" w:author="Elvia Maria Gacha Garcia" w:date="2022-06-03T10:44:00Z">
                    <w:rPr>
                      <w:rFonts w:ascii="Segoe UI" w:hAnsi="Segoe UI" w:cs="Segoe UI"/>
                      <w:b/>
                      <w:bCs/>
                      <w:color w:val="252423"/>
                      <w:szCs w:val="18"/>
                      <w:shd w:val="clear" w:color="auto" w:fill="FFFFFF"/>
                    </w:rPr>
                  </w:rPrChange>
                </w:rPr>
                <w:t xml:space="preserve"> Fernández</w:t>
              </w:r>
            </w:ins>
            <w:del w:id="27" w:author="Elvia Maria Gacha Garcia" w:date="2022-06-02T16:36:00Z">
              <w:r w:rsidR="003E57DB" w:rsidDel="003E57DB">
                <w:rPr>
                  <w:rFonts w:cs="Arial"/>
                </w:rPr>
                <w:delText>Carlos Echeverria</w:delText>
              </w:r>
            </w:del>
          </w:p>
        </w:tc>
        <w:tc>
          <w:tcPr>
            <w:cnfStyle w:val="000010000000" w:firstRow="0" w:lastRow="0" w:firstColumn="0" w:lastColumn="0" w:oddVBand="1" w:evenVBand="0" w:oddHBand="0" w:evenHBand="0" w:firstRowFirstColumn="0" w:firstRowLastColumn="0" w:lastRowFirstColumn="0" w:lastRowLastColumn="0"/>
            <w:tcW w:w="2552" w:type="dxa"/>
            <w:shd w:val="clear" w:color="auto" w:fill="D9D9D9" w:themeFill="background1" w:themeFillShade="D9"/>
            <w:vAlign w:val="center"/>
          </w:tcPr>
          <w:p w14:paraId="5E880986" w14:textId="5285BADF" w:rsidR="003E57DB" w:rsidRPr="00081D0D" w:rsidRDefault="003E57DB" w:rsidP="003E57DB">
            <w:pPr>
              <w:pStyle w:val="TableText"/>
              <w:spacing w:line="240" w:lineRule="atLeast"/>
              <w:rPr>
                <w:rFonts w:cs="Arial"/>
              </w:rPr>
            </w:pPr>
            <w:ins w:id="28" w:author="Elvia Maria Gacha Garcia" w:date="2022-06-02T16:36:00Z">
              <w:r>
                <w:rPr>
                  <w:rFonts w:cs="Arial"/>
                </w:rPr>
                <w:t>Gerencia de proyectos corporativos</w:t>
              </w:r>
            </w:ins>
            <w:del w:id="29" w:author="Elvia Maria Gacha Garcia" w:date="2022-06-02T16:36:00Z">
              <w:r w:rsidDel="003E57DB">
                <w:rPr>
                  <w:rFonts w:cs="Arial"/>
                </w:rPr>
                <w:delText xml:space="preserve">Full Stack Medios de Pago </w:delText>
              </w:r>
            </w:del>
          </w:p>
        </w:tc>
        <w:tc>
          <w:tcPr>
            <w:tcW w:w="1983" w:type="dxa"/>
            <w:shd w:val="clear" w:color="auto" w:fill="D9D9D9" w:themeFill="background1" w:themeFillShade="D9"/>
            <w:vAlign w:val="center"/>
          </w:tcPr>
          <w:p w14:paraId="23E2473A" w14:textId="553D5A6F" w:rsidR="003E57DB" w:rsidRPr="00081D0D" w:rsidRDefault="008D69A7" w:rsidP="003E57DB">
            <w:pPr>
              <w:pStyle w:val="TableText"/>
              <w:spacing w:line="240" w:lineRule="atLeast"/>
              <w:cnfStyle w:val="000000100000" w:firstRow="0" w:lastRow="0" w:firstColumn="0" w:lastColumn="0" w:oddVBand="0" w:evenVBand="0" w:oddHBand="1" w:evenHBand="0" w:firstRowFirstColumn="0" w:firstRowLastColumn="0" w:lastRowFirstColumn="0" w:lastRowLastColumn="0"/>
              <w:rPr>
                <w:rFonts w:cs="Arial"/>
              </w:rPr>
            </w:pPr>
            <w:ins w:id="30" w:author="Elvia Maria Gacha Garcia" w:date="2022-06-03T10:42:00Z">
              <w:r>
                <w:rPr>
                  <w:rFonts w:cs="Arial"/>
                </w:rPr>
                <w:t>01-06-2022</w:t>
              </w:r>
            </w:ins>
            <w:del w:id="31" w:author="Elvia Maria Gacha Garcia" w:date="2022-06-02T16:36:00Z">
              <w:r w:rsidR="003E57DB" w:rsidDel="003E57DB">
                <w:rPr>
                  <w:rFonts w:cs="Arial"/>
                </w:rPr>
                <w:delText>29-Marzo-2021</w:delText>
              </w:r>
            </w:del>
          </w:p>
        </w:tc>
      </w:tr>
      <w:tr w:rsidR="003E57DB" w:rsidRPr="00081D0D" w14:paraId="293088DC" w14:textId="77777777" w:rsidTr="006A1AF7">
        <w:trPr>
          <w:trHeight w:val="283"/>
        </w:trPr>
        <w:tc>
          <w:tcPr>
            <w:cnfStyle w:val="000010000000" w:firstRow="0" w:lastRow="0" w:firstColumn="0" w:lastColumn="0" w:oddVBand="1" w:evenVBand="0" w:oddHBand="0" w:evenHBand="0" w:firstRowFirstColumn="0" w:firstRowLastColumn="0" w:lastRowFirstColumn="0" w:lastRowLastColumn="0"/>
            <w:tcW w:w="2269" w:type="dxa"/>
            <w:shd w:val="clear" w:color="auto" w:fill="D9D9D9" w:themeFill="background1" w:themeFillShade="D9"/>
            <w:vAlign w:val="center"/>
          </w:tcPr>
          <w:p w14:paraId="5609FA8B" w14:textId="4244D6B1" w:rsidR="003E57DB" w:rsidRPr="00081D0D" w:rsidRDefault="003E57DB" w:rsidP="003E57DB">
            <w:pPr>
              <w:pStyle w:val="TableText"/>
              <w:spacing w:line="240" w:lineRule="atLeast"/>
              <w:rPr>
                <w:rFonts w:cs="Arial"/>
              </w:rPr>
            </w:pPr>
            <w:del w:id="32" w:author="Elvia Maria Gacha Garcia" w:date="2022-06-02T16:36:00Z">
              <w:r w:rsidDel="003E57DB">
                <w:rPr>
                  <w:rFonts w:cs="Arial"/>
                </w:rPr>
                <w:delText>Gerente de proyecto</w:delText>
              </w:r>
            </w:del>
          </w:p>
        </w:tc>
        <w:tc>
          <w:tcPr>
            <w:tcW w:w="2835" w:type="dxa"/>
            <w:shd w:val="clear" w:color="auto" w:fill="D9D9D9" w:themeFill="background1" w:themeFillShade="D9"/>
            <w:vAlign w:val="center"/>
          </w:tcPr>
          <w:p w14:paraId="57DD8A86" w14:textId="70532F27" w:rsidR="003E57DB" w:rsidRPr="00081D0D" w:rsidRDefault="003E57DB" w:rsidP="003E57DB">
            <w:pPr>
              <w:pStyle w:val="TableText"/>
              <w:spacing w:line="240" w:lineRule="atLeast"/>
              <w:cnfStyle w:val="000000000000" w:firstRow="0" w:lastRow="0" w:firstColumn="0" w:lastColumn="0" w:oddVBand="0" w:evenVBand="0" w:oddHBand="0" w:evenHBand="0" w:firstRowFirstColumn="0" w:firstRowLastColumn="0" w:lastRowFirstColumn="0" w:lastRowLastColumn="0"/>
              <w:rPr>
                <w:rFonts w:cs="Arial"/>
              </w:rPr>
            </w:pPr>
            <w:del w:id="33" w:author="Elvia Maria Gacha Garcia" w:date="2022-06-02T16:36:00Z">
              <w:r w:rsidDel="003E57DB">
                <w:rPr>
                  <w:rFonts w:cs="Arial"/>
                </w:rPr>
                <w:delText>Fany Ballis</w:delText>
              </w:r>
            </w:del>
          </w:p>
        </w:tc>
        <w:tc>
          <w:tcPr>
            <w:cnfStyle w:val="000010000000" w:firstRow="0" w:lastRow="0" w:firstColumn="0" w:lastColumn="0" w:oddVBand="1" w:evenVBand="0" w:oddHBand="0" w:evenHBand="0" w:firstRowFirstColumn="0" w:firstRowLastColumn="0" w:lastRowFirstColumn="0" w:lastRowLastColumn="0"/>
            <w:tcW w:w="2552" w:type="dxa"/>
            <w:shd w:val="clear" w:color="auto" w:fill="D9D9D9" w:themeFill="background1" w:themeFillShade="D9"/>
            <w:vAlign w:val="center"/>
          </w:tcPr>
          <w:p w14:paraId="69182353" w14:textId="22CB67A0" w:rsidR="003E57DB" w:rsidRPr="00081D0D" w:rsidRDefault="003E57DB" w:rsidP="003E57DB">
            <w:pPr>
              <w:pStyle w:val="TableText"/>
              <w:spacing w:line="240" w:lineRule="atLeast"/>
              <w:jc w:val="left"/>
              <w:rPr>
                <w:rFonts w:cs="Arial"/>
              </w:rPr>
            </w:pPr>
            <w:del w:id="34" w:author="Elvia Maria Gacha Garcia" w:date="2022-06-02T16:36:00Z">
              <w:r w:rsidDel="003E57DB">
                <w:rPr>
                  <w:rFonts w:cs="Arial"/>
                </w:rPr>
                <w:delText>Gerencia de proyectos corporativos</w:delText>
              </w:r>
            </w:del>
          </w:p>
        </w:tc>
        <w:tc>
          <w:tcPr>
            <w:tcW w:w="1983" w:type="dxa"/>
            <w:shd w:val="clear" w:color="auto" w:fill="D9D9D9" w:themeFill="background1" w:themeFillShade="D9"/>
            <w:vAlign w:val="center"/>
          </w:tcPr>
          <w:p w14:paraId="5E100F87" w14:textId="2FB73726" w:rsidR="003E57DB" w:rsidRPr="00081D0D" w:rsidRDefault="003E57DB" w:rsidP="003E57DB">
            <w:pPr>
              <w:pStyle w:val="TableText"/>
              <w:spacing w:line="240" w:lineRule="atLeast"/>
              <w:cnfStyle w:val="000000000000" w:firstRow="0" w:lastRow="0" w:firstColumn="0" w:lastColumn="0" w:oddVBand="0" w:evenVBand="0" w:oddHBand="0" w:evenHBand="0" w:firstRowFirstColumn="0" w:firstRowLastColumn="0" w:lastRowFirstColumn="0" w:lastRowLastColumn="0"/>
              <w:rPr>
                <w:rFonts w:cs="Arial"/>
              </w:rPr>
            </w:pPr>
            <w:del w:id="35" w:author="Elvia Maria Gacha Garcia" w:date="2022-06-02T16:36:00Z">
              <w:r w:rsidDel="003E57DB">
                <w:rPr>
                  <w:rFonts w:cs="Arial"/>
                </w:rPr>
                <w:delText>29-Marzo-2021</w:delText>
              </w:r>
            </w:del>
          </w:p>
        </w:tc>
      </w:tr>
      <w:tr w:rsidR="003E57DB" w:rsidRPr="00081D0D" w14:paraId="3F8DBF48" w14:textId="77777777" w:rsidTr="00546120">
        <w:trPr>
          <w:cnfStyle w:val="000000100000" w:firstRow="0" w:lastRow="0" w:firstColumn="0" w:lastColumn="0" w:oddVBand="0" w:evenVBand="0" w:oddHBand="1" w:evenHBand="0" w:firstRowFirstColumn="0" w:firstRowLastColumn="0" w:lastRowFirstColumn="0" w:lastRowLastColumn="0"/>
          <w:trHeight w:val="283"/>
        </w:trPr>
        <w:tc>
          <w:tcPr>
            <w:cnfStyle w:val="000010000000" w:firstRow="0" w:lastRow="0" w:firstColumn="0" w:lastColumn="0" w:oddVBand="1" w:evenVBand="0" w:oddHBand="0" w:evenHBand="0" w:firstRowFirstColumn="0" w:firstRowLastColumn="0" w:lastRowFirstColumn="0" w:lastRowLastColumn="0"/>
            <w:tcW w:w="2269" w:type="dxa"/>
            <w:shd w:val="clear" w:color="auto" w:fill="D9D9D9" w:themeFill="background1" w:themeFillShade="D9"/>
            <w:vAlign w:val="center"/>
          </w:tcPr>
          <w:p w14:paraId="4FF4AAC9" w14:textId="0DE7D644" w:rsidR="003E57DB" w:rsidRPr="00534B82" w:rsidDel="00534B82" w:rsidRDefault="003E57DB" w:rsidP="003E57DB">
            <w:pPr>
              <w:pStyle w:val="TableText"/>
              <w:spacing w:line="240" w:lineRule="atLeast"/>
              <w:rPr>
                <w:rFonts w:cs="Arial"/>
              </w:rPr>
            </w:pPr>
          </w:p>
        </w:tc>
        <w:tc>
          <w:tcPr>
            <w:tcW w:w="2835" w:type="dxa"/>
            <w:shd w:val="clear" w:color="auto" w:fill="D9D9D9" w:themeFill="background1" w:themeFillShade="D9"/>
            <w:vAlign w:val="center"/>
          </w:tcPr>
          <w:p w14:paraId="7848D1A2" w14:textId="58F0187A" w:rsidR="003E57DB" w:rsidRDefault="003E57DB" w:rsidP="003E57DB">
            <w:pPr>
              <w:pStyle w:val="TableText"/>
              <w:spacing w:line="240" w:lineRule="atLeast"/>
              <w:cnfStyle w:val="000000100000" w:firstRow="0" w:lastRow="0" w:firstColumn="0" w:lastColumn="0" w:oddVBand="0" w:evenVBand="0" w:oddHBand="1" w:evenHBand="0" w:firstRowFirstColumn="0" w:firstRowLastColumn="0" w:lastRowFirstColumn="0" w:lastRowLastColumn="0"/>
              <w:rPr>
                <w:rFonts w:cs="Arial"/>
              </w:rPr>
            </w:pPr>
          </w:p>
        </w:tc>
        <w:tc>
          <w:tcPr>
            <w:cnfStyle w:val="000010000000" w:firstRow="0" w:lastRow="0" w:firstColumn="0" w:lastColumn="0" w:oddVBand="1" w:evenVBand="0" w:oddHBand="0" w:evenHBand="0" w:firstRowFirstColumn="0" w:firstRowLastColumn="0" w:lastRowFirstColumn="0" w:lastRowLastColumn="0"/>
            <w:tcW w:w="2552" w:type="dxa"/>
            <w:shd w:val="clear" w:color="auto" w:fill="D9D9D9" w:themeFill="background1" w:themeFillShade="D9"/>
            <w:vAlign w:val="center"/>
          </w:tcPr>
          <w:p w14:paraId="1C9F3448" w14:textId="7EFD5D45" w:rsidR="003E57DB" w:rsidRDefault="003E57DB" w:rsidP="003E57DB">
            <w:pPr>
              <w:pStyle w:val="TableText"/>
              <w:spacing w:line="240" w:lineRule="atLeast"/>
              <w:jc w:val="left"/>
              <w:rPr>
                <w:rFonts w:cs="Arial"/>
              </w:rPr>
            </w:pPr>
          </w:p>
        </w:tc>
        <w:tc>
          <w:tcPr>
            <w:tcW w:w="1983" w:type="dxa"/>
            <w:shd w:val="clear" w:color="auto" w:fill="D9D9D9" w:themeFill="background1" w:themeFillShade="D9"/>
            <w:vAlign w:val="center"/>
          </w:tcPr>
          <w:p w14:paraId="22A56E86" w14:textId="780550E5" w:rsidR="003E57DB" w:rsidRDefault="003E57DB" w:rsidP="003E57DB">
            <w:pPr>
              <w:pStyle w:val="TableText"/>
              <w:spacing w:line="240" w:lineRule="atLeast"/>
              <w:cnfStyle w:val="000000100000" w:firstRow="0" w:lastRow="0" w:firstColumn="0" w:lastColumn="0" w:oddVBand="0" w:evenVBand="0" w:oddHBand="1" w:evenHBand="0" w:firstRowFirstColumn="0" w:firstRowLastColumn="0" w:lastRowFirstColumn="0" w:lastRowLastColumn="0"/>
              <w:rPr>
                <w:rFonts w:cs="Arial"/>
              </w:rPr>
            </w:pPr>
          </w:p>
        </w:tc>
      </w:tr>
      <w:tr w:rsidR="003E57DB" w:rsidRPr="00081D0D" w14:paraId="0DE11F05" w14:textId="77777777" w:rsidTr="00B84789">
        <w:trPr>
          <w:trHeight w:val="283"/>
        </w:trPr>
        <w:tc>
          <w:tcPr>
            <w:cnfStyle w:val="000010000000" w:firstRow="0" w:lastRow="0" w:firstColumn="0" w:lastColumn="0" w:oddVBand="1" w:evenVBand="0" w:oddHBand="0" w:evenHBand="0" w:firstRowFirstColumn="0" w:firstRowLastColumn="0" w:lastRowFirstColumn="0" w:lastRowLastColumn="0"/>
            <w:tcW w:w="2269" w:type="dxa"/>
            <w:shd w:val="clear" w:color="auto" w:fill="D9D9D9" w:themeFill="background1" w:themeFillShade="D9"/>
            <w:vAlign w:val="center"/>
          </w:tcPr>
          <w:p w14:paraId="45FF1918" w14:textId="1C5829FC" w:rsidR="003E57DB" w:rsidRPr="00081D0D" w:rsidRDefault="003E57DB" w:rsidP="003E57DB">
            <w:pPr>
              <w:pStyle w:val="TableText"/>
              <w:spacing w:line="240" w:lineRule="atLeast"/>
              <w:rPr>
                <w:rFonts w:cs="Arial"/>
              </w:rPr>
            </w:pPr>
          </w:p>
        </w:tc>
        <w:tc>
          <w:tcPr>
            <w:tcW w:w="2835" w:type="dxa"/>
            <w:shd w:val="clear" w:color="auto" w:fill="D9D9D9" w:themeFill="background1" w:themeFillShade="D9"/>
            <w:vAlign w:val="center"/>
          </w:tcPr>
          <w:p w14:paraId="667277E5" w14:textId="4E6F3BDB" w:rsidR="003E57DB" w:rsidRPr="00081D0D" w:rsidRDefault="003E57DB" w:rsidP="003E57DB">
            <w:pPr>
              <w:pStyle w:val="TableText"/>
              <w:spacing w:line="240" w:lineRule="atLeast"/>
              <w:cnfStyle w:val="000000000000" w:firstRow="0" w:lastRow="0" w:firstColumn="0" w:lastColumn="0" w:oddVBand="0" w:evenVBand="0" w:oddHBand="0" w:evenHBand="0" w:firstRowFirstColumn="0" w:firstRowLastColumn="0" w:lastRowFirstColumn="0" w:lastRowLastColumn="0"/>
              <w:rPr>
                <w:rFonts w:cs="Arial"/>
              </w:rPr>
            </w:pPr>
          </w:p>
        </w:tc>
        <w:tc>
          <w:tcPr>
            <w:cnfStyle w:val="000010000000" w:firstRow="0" w:lastRow="0" w:firstColumn="0" w:lastColumn="0" w:oddVBand="1" w:evenVBand="0" w:oddHBand="0" w:evenHBand="0" w:firstRowFirstColumn="0" w:firstRowLastColumn="0" w:lastRowFirstColumn="0" w:lastRowLastColumn="0"/>
            <w:tcW w:w="2552" w:type="dxa"/>
            <w:shd w:val="clear" w:color="auto" w:fill="D9D9D9" w:themeFill="background1" w:themeFillShade="D9"/>
            <w:vAlign w:val="center"/>
          </w:tcPr>
          <w:p w14:paraId="506E85A6" w14:textId="183899C1" w:rsidR="003E57DB" w:rsidRPr="00081D0D" w:rsidRDefault="003E57DB" w:rsidP="003E57DB">
            <w:pPr>
              <w:pStyle w:val="TableText"/>
              <w:spacing w:line="240" w:lineRule="atLeast"/>
              <w:jc w:val="left"/>
              <w:rPr>
                <w:rFonts w:cs="Arial"/>
              </w:rPr>
            </w:pPr>
          </w:p>
        </w:tc>
        <w:tc>
          <w:tcPr>
            <w:tcW w:w="1983" w:type="dxa"/>
            <w:shd w:val="clear" w:color="auto" w:fill="D9D9D9" w:themeFill="background1" w:themeFillShade="D9"/>
            <w:vAlign w:val="center"/>
          </w:tcPr>
          <w:p w14:paraId="3B0A1C01" w14:textId="1213AF4B" w:rsidR="003E57DB" w:rsidRPr="00081D0D" w:rsidRDefault="003E57DB" w:rsidP="003E57DB">
            <w:pPr>
              <w:pStyle w:val="TableText"/>
              <w:spacing w:line="240" w:lineRule="atLeast"/>
              <w:cnfStyle w:val="000000000000" w:firstRow="0" w:lastRow="0" w:firstColumn="0" w:lastColumn="0" w:oddVBand="0" w:evenVBand="0" w:oddHBand="0" w:evenHBand="0" w:firstRowFirstColumn="0" w:firstRowLastColumn="0" w:lastRowFirstColumn="0" w:lastRowLastColumn="0"/>
              <w:rPr>
                <w:rFonts w:cs="Arial"/>
              </w:rPr>
            </w:pPr>
          </w:p>
        </w:tc>
      </w:tr>
      <w:tr w:rsidR="003E57DB" w:rsidRPr="00081D0D" w14:paraId="0C52119D" w14:textId="77777777" w:rsidTr="00B84789">
        <w:trPr>
          <w:cnfStyle w:val="000000100000" w:firstRow="0" w:lastRow="0" w:firstColumn="0" w:lastColumn="0" w:oddVBand="0" w:evenVBand="0" w:oddHBand="1" w:evenHBand="0" w:firstRowFirstColumn="0" w:firstRowLastColumn="0" w:lastRowFirstColumn="0" w:lastRowLastColumn="0"/>
          <w:trHeight w:val="283"/>
        </w:trPr>
        <w:tc>
          <w:tcPr>
            <w:cnfStyle w:val="000010000000" w:firstRow="0" w:lastRow="0" w:firstColumn="0" w:lastColumn="0" w:oddVBand="1" w:evenVBand="0" w:oddHBand="0" w:evenHBand="0" w:firstRowFirstColumn="0" w:firstRowLastColumn="0" w:lastRowFirstColumn="0" w:lastRowLastColumn="0"/>
            <w:tcW w:w="2269" w:type="dxa"/>
            <w:shd w:val="clear" w:color="auto" w:fill="D9D9D9" w:themeFill="background1" w:themeFillShade="D9"/>
            <w:vAlign w:val="center"/>
          </w:tcPr>
          <w:p w14:paraId="106FAF54" w14:textId="2952C2AB" w:rsidR="003E57DB" w:rsidRPr="00081D0D" w:rsidRDefault="003E57DB" w:rsidP="003E57DB">
            <w:pPr>
              <w:pStyle w:val="TableText"/>
              <w:spacing w:line="240" w:lineRule="atLeast"/>
              <w:rPr>
                <w:rFonts w:cs="Arial"/>
              </w:rPr>
            </w:pPr>
          </w:p>
        </w:tc>
        <w:tc>
          <w:tcPr>
            <w:tcW w:w="2835" w:type="dxa"/>
            <w:shd w:val="clear" w:color="auto" w:fill="D9D9D9" w:themeFill="background1" w:themeFillShade="D9"/>
            <w:vAlign w:val="center"/>
          </w:tcPr>
          <w:p w14:paraId="27A5D8F2" w14:textId="709899D7" w:rsidR="003E57DB" w:rsidRPr="00081D0D" w:rsidRDefault="003E57DB" w:rsidP="003E57DB">
            <w:pPr>
              <w:pStyle w:val="TableText"/>
              <w:spacing w:line="240" w:lineRule="atLeast"/>
              <w:cnfStyle w:val="000000100000" w:firstRow="0" w:lastRow="0" w:firstColumn="0" w:lastColumn="0" w:oddVBand="0" w:evenVBand="0" w:oddHBand="1" w:evenHBand="0" w:firstRowFirstColumn="0" w:firstRowLastColumn="0" w:lastRowFirstColumn="0" w:lastRowLastColumn="0"/>
              <w:rPr>
                <w:rFonts w:cs="Arial"/>
              </w:rPr>
            </w:pPr>
          </w:p>
        </w:tc>
        <w:tc>
          <w:tcPr>
            <w:cnfStyle w:val="000010000000" w:firstRow="0" w:lastRow="0" w:firstColumn="0" w:lastColumn="0" w:oddVBand="1" w:evenVBand="0" w:oddHBand="0" w:evenHBand="0" w:firstRowFirstColumn="0" w:firstRowLastColumn="0" w:lastRowFirstColumn="0" w:lastRowLastColumn="0"/>
            <w:tcW w:w="2552" w:type="dxa"/>
            <w:shd w:val="clear" w:color="auto" w:fill="D9D9D9" w:themeFill="background1" w:themeFillShade="D9"/>
            <w:vAlign w:val="center"/>
          </w:tcPr>
          <w:p w14:paraId="208094EE" w14:textId="6BCE9E37" w:rsidR="003E57DB" w:rsidRPr="00081D0D" w:rsidRDefault="003E57DB" w:rsidP="003E57DB">
            <w:pPr>
              <w:pStyle w:val="TableText"/>
              <w:spacing w:line="240" w:lineRule="atLeast"/>
              <w:jc w:val="left"/>
              <w:rPr>
                <w:rFonts w:cs="Arial"/>
              </w:rPr>
            </w:pPr>
          </w:p>
        </w:tc>
        <w:tc>
          <w:tcPr>
            <w:tcW w:w="1983" w:type="dxa"/>
            <w:shd w:val="clear" w:color="auto" w:fill="D9D9D9" w:themeFill="background1" w:themeFillShade="D9"/>
            <w:vAlign w:val="center"/>
          </w:tcPr>
          <w:p w14:paraId="7FDE4034" w14:textId="7D4F71D3" w:rsidR="003E57DB" w:rsidRPr="00081D0D" w:rsidRDefault="003E57DB" w:rsidP="003E57DB">
            <w:pPr>
              <w:pStyle w:val="TableText"/>
              <w:spacing w:line="240" w:lineRule="atLeast"/>
              <w:cnfStyle w:val="000000100000" w:firstRow="0" w:lastRow="0" w:firstColumn="0" w:lastColumn="0" w:oddVBand="0" w:evenVBand="0" w:oddHBand="1" w:evenHBand="0" w:firstRowFirstColumn="0" w:firstRowLastColumn="0" w:lastRowFirstColumn="0" w:lastRowLastColumn="0"/>
              <w:rPr>
                <w:rFonts w:cs="Arial"/>
              </w:rPr>
            </w:pPr>
          </w:p>
        </w:tc>
      </w:tr>
    </w:tbl>
    <w:p w14:paraId="732D78A4" w14:textId="77777777" w:rsidR="00D34A19" w:rsidRPr="00081D0D" w:rsidRDefault="00D34A19" w:rsidP="00B84789">
      <w:pPr>
        <w:spacing w:line="240" w:lineRule="atLeast"/>
        <w:jc w:val="both"/>
        <w:rPr>
          <w:rFonts w:ascii="Arial" w:hAnsi="Arial" w:cs="Arial"/>
        </w:rPr>
      </w:pPr>
      <w:r w:rsidRPr="00081D0D">
        <w:rPr>
          <w:rFonts w:ascii="Arial" w:hAnsi="Arial" w:cs="Arial"/>
        </w:rPr>
        <w:br w:type="page"/>
      </w:r>
    </w:p>
    <w:p w14:paraId="327A1D8C" w14:textId="77777777" w:rsidR="00D34A19" w:rsidRPr="00081D0D" w:rsidRDefault="00D34A19" w:rsidP="00B84789">
      <w:pPr>
        <w:pStyle w:val="Subttulo"/>
        <w:spacing w:line="240" w:lineRule="atLeast"/>
        <w:ind w:left="360"/>
        <w:jc w:val="both"/>
        <w:rPr>
          <w:rFonts w:ascii="Arial" w:hAnsi="Arial"/>
          <w:lang w:val="es-PA"/>
        </w:rPr>
      </w:pPr>
      <w:bookmarkStart w:id="36" w:name="_Toc31373194"/>
      <w:r w:rsidRPr="00081D0D">
        <w:rPr>
          <w:rFonts w:ascii="Arial" w:hAnsi="Arial"/>
          <w:lang w:val="es-PA"/>
        </w:rPr>
        <w:lastRenderedPageBreak/>
        <w:t>Tabla de Contenido</w:t>
      </w:r>
      <w:bookmarkEnd w:id="36"/>
    </w:p>
    <w:p w14:paraId="11CC41FA" w14:textId="37890524" w:rsidR="00546120" w:rsidRDefault="00D34A19" w:rsidP="00B84789">
      <w:pPr>
        <w:pStyle w:val="TDC1"/>
        <w:spacing w:line="240" w:lineRule="atLeast"/>
        <w:rPr>
          <w:rFonts w:asciiTheme="minorHAnsi" w:eastAsiaTheme="minorEastAsia" w:hAnsiTheme="minorHAnsi" w:cstheme="minorBidi"/>
          <w:b w:val="0"/>
          <w:noProof/>
          <w:sz w:val="22"/>
          <w:szCs w:val="22"/>
          <w:lang w:eastAsia="es-PA"/>
        </w:rPr>
      </w:pPr>
      <w:r w:rsidRPr="00081D0D">
        <w:rPr>
          <w:rFonts w:cs="Arial"/>
        </w:rPr>
        <w:fldChar w:fldCharType="begin"/>
      </w:r>
      <w:r w:rsidRPr="00081D0D">
        <w:rPr>
          <w:rFonts w:cs="Arial"/>
        </w:rPr>
        <w:instrText xml:space="preserve"> TOC \o "1-2" </w:instrText>
      </w:r>
      <w:r w:rsidRPr="00081D0D">
        <w:rPr>
          <w:rFonts w:cs="Arial"/>
        </w:rPr>
        <w:fldChar w:fldCharType="separate"/>
      </w:r>
      <w:r w:rsidR="00546120" w:rsidRPr="00AA2414">
        <w:rPr>
          <w:noProof/>
        </w:rPr>
        <w:t>Tabla de Contenido</w:t>
      </w:r>
      <w:r w:rsidR="00546120">
        <w:rPr>
          <w:noProof/>
        </w:rPr>
        <w:tab/>
      </w:r>
      <w:r w:rsidR="00546120">
        <w:rPr>
          <w:noProof/>
        </w:rPr>
        <w:fldChar w:fldCharType="begin"/>
      </w:r>
      <w:r w:rsidR="00546120">
        <w:rPr>
          <w:noProof/>
        </w:rPr>
        <w:instrText xml:space="preserve"> PAGEREF _Toc31373194 \h </w:instrText>
      </w:r>
      <w:r w:rsidR="00546120">
        <w:rPr>
          <w:noProof/>
        </w:rPr>
      </w:r>
      <w:r w:rsidR="00546120">
        <w:rPr>
          <w:noProof/>
        </w:rPr>
        <w:fldChar w:fldCharType="separate"/>
      </w:r>
      <w:r w:rsidR="00563CCB">
        <w:rPr>
          <w:noProof/>
        </w:rPr>
        <w:t>3</w:t>
      </w:r>
      <w:r w:rsidR="00546120">
        <w:rPr>
          <w:noProof/>
        </w:rPr>
        <w:fldChar w:fldCharType="end"/>
      </w:r>
    </w:p>
    <w:p w14:paraId="640BDD8C" w14:textId="20484A37" w:rsidR="00546120" w:rsidRDefault="00546120" w:rsidP="00B84789">
      <w:pPr>
        <w:pStyle w:val="TDC2"/>
        <w:tabs>
          <w:tab w:val="left" w:pos="660"/>
        </w:tabs>
        <w:spacing w:line="240" w:lineRule="atLeast"/>
        <w:rPr>
          <w:rFonts w:asciiTheme="minorHAnsi" w:eastAsiaTheme="minorEastAsia" w:hAnsiTheme="minorHAnsi" w:cstheme="minorBidi"/>
          <w:noProof/>
          <w:sz w:val="22"/>
          <w:szCs w:val="22"/>
          <w:lang w:eastAsia="es-PA"/>
        </w:rPr>
      </w:pPr>
      <w:r w:rsidRPr="00B84789">
        <w:rPr>
          <w:rFonts w:cs="Arial"/>
          <w:noProof/>
        </w:rPr>
        <w:t>1.</w:t>
      </w:r>
      <w:r>
        <w:rPr>
          <w:rFonts w:asciiTheme="minorHAnsi" w:eastAsiaTheme="minorEastAsia" w:hAnsiTheme="minorHAnsi" w:cstheme="minorBidi"/>
          <w:noProof/>
          <w:sz w:val="22"/>
          <w:szCs w:val="22"/>
          <w:lang w:eastAsia="es-PA"/>
        </w:rPr>
        <w:tab/>
      </w:r>
      <w:r w:rsidRPr="00B84789">
        <w:rPr>
          <w:rFonts w:cs="Arial"/>
          <w:noProof/>
        </w:rPr>
        <w:t>Introducción</w:t>
      </w:r>
      <w:r>
        <w:rPr>
          <w:noProof/>
        </w:rPr>
        <w:tab/>
      </w:r>
      <w:r>
        <w:rPr>
          <w:noProof/>
        </w:rPr>
        <w:fldChar w:fldCharType="begin"/>
      </w:r>
      <w:r>
        <w:rPr>
          <w:noProof/>
        </w:rPr>
        <w:instrText xml:space="preserve"> PAGEREF _Toc31373195 \h </w:instrText>
      </w:r>
      <w:r>
        <w:rPr>
          <w:noProof/>
        </w:rPr>
      </w:r>
      <w:r>
        <w:rPr>
          <w:noProof/>
        </w:rPr>
        <w:fldChar w:fldCharType="separate"/>
      </w:r>
      <w:r w:rsidR="00563CCB">
        <w:rPr>
          <w:noProof/>
        </w:rPr>
        <w:t>4</w:t>
      </w:r>
      <w:r>
        <w:rPr>
          <w:noProof/>
        </w:rPr>
        <w:fldChar w:fldCharType="end"/>
      </w:r>
    </w:p>
    <w:p w14:paraId="363F39DF" w14:textId="7CD54ACD" w:rsidR="00546120" w:rsidRDefault="00546120" w:rsidP="00B84789">
      <w:pPr>
        <w:pStyle w:val="TDC2"/>
        <w:tabs>
          <w:tab w:val="left" w:pos="660"/>
        </w:tabs>
        <w:spacing w:line="240" w:lineRule="atLeast"/>
        <w:rPr>
          <w:rFonts w:asciiTheme="minorHAnsi" w:eastAsiaTheme="minorEastAsia" w:hAnsiTheme="minorHAnsi" w:cstheme="minorBidi"/>
          <w:noProof/>
          <w:sz w:val="22"/>
          <w:szCs w:val="22"/>
          <w:lang w:eastAsia="es-PA"/>
        </w:rPr>
      </w:pPr>
      <w:r w:rsidRPr="00AA2414">
        <w:rPr>
          <w:rFonts w:cs="Arial"/>
          <w:noProof/>
        </w:rPr>
        <w:t>2.</w:t>
      </w:r>
      <w:r>
        <w:rPr>
          <w:rFonts w:asciiTheme="minorHAnsi" w:eastAsiaTheme="minorEastAsia" w:hAnsiTheme="minorHAnsi" w:cstheme="minorBidi"/>
          <w:noProof/>
          <w:sz w:val="22"/>
          <w:szCs w:val="22"/>
          <w:lang w:eastAsia="es-PA"/>
        </w:rPr>
        <w:tab/>
      </w:r>
      <w:r w:rsidRPr="00AA2414">
        <w:rPr>
          <w:rFonts w:cs="Arial"/>
          <w:noProof/>
        </w:rPr>
        <w:t>Alcance de las Pruebas</w:t>
      </w:r>
      <w:r>
        <w:rPr>
          <w:noProof/>
        </w:rPr>
        <w:tab/>
      </w:r>
      <w:r>
        <w:rPr>
          <w:noProof/>
        </w:rPr>
        <w:fldChar w:fldCharType="begin"/>
      </w:r>
      <w:r>
        <w:rPr>
          <w:noProof/>
        </w:rPr>
        <w:instrText xml:space="preserve"> PAGEREF _Toc31373196 \h </w:instrText>
      </w:r>
      <w:r>
        <w:rPr>
          <w:noProof/>
        </w:rPr>
      </w:r>
      <w:r>
        <w:rPr>
          <w:noProof/>
        </w:rPr>
        <w:fldChar w:fldCharType="separate"/>
      </w:r>
      <w:r w:rsidR="00563CCB">
        <w:rPr>
          <w:noProof/>
        </w:rPr>
        <w:t>4</w:t>
      </w:r>
      <w:r>
        <w:rPr>
          <w:noProof/>
        </w:rPr>
        <w:fldChar w:fldCharType="end"/>
      </w:r>
    </w:p>
    <w:p w14:paraId="329BFD13" w14:textId="2504F81E" w:rsidR="00546120" w:rsidRDefault="00546120" w:rsidP="00B84789">
      <w:pPr>
        <w:pStyle w:val="TDC2"/>
        <w:tabs>
          <w:tab w:val="left" w:pos="660"/>
        </w:tabs>
        <w:spacing w:line="240" w:lineRule="atLeast"/>
        <w:rPr>
          <w:rFonts w:asciiTheme="minorHAnsi" w:eastAsiaTheme="minorEastAsia" w:hAnsiTheme="minorHAnsi" w:cstheme="minorBidi"/>
          <w:noProof/>
          <w:sz w:val="22"/>
          <w:szCs w:val="22"/>
          <w:lang w:eastAsia="es-PA"/>
        </w:rPr>
      </w:pPr>
      <w:r w:rsidRPr="00AA2414">
        <w:rPr>
          <w:rFonts w:cs="Arial"/>
          <w:noProof/>
        </w:rPr>
        <w:t>3.</w:t>
      </w:r>
      <w:r>
        <w:rPr>
          <w:rFonts w:asciiTheme="minorHAnsi" w:eastAsiaTheme="minorEastAsia" w:hAnsiTheme="minorHAnsi" w:cstheme="minorBidi"/>
          <w:noProof/>
          <w:sz w:val="22"/>
          <w:szCs w:val="22"/>
          <w:lang w:eastAsia="es-PA"/>
        </w:rPr>
        <w:tab/>
      </w:r>
      <w:r w:rsidRPr="00AA2414">
        <w:rPr>
          <w:rFonts w:cs="Arial"/>
          <w:noProof/>
        </w:rPr>
        <w:t>Estrategia de Pruebas</w:t>
      </w:r>
      <w:r>
        <w:rPr>
          <w:noProof/>
        </w:rPr>
        <w:tab/>
      </w:r>
      <w:r>
        <w:rPr>
          <w:noProof/>
        </w:rPr>
        <w:fldChar w:fldCharType="begin"/>
      </w:r>
      <w:r>
        <w:rPr>
          <w:noProof/>
        </w:rPr>
        <w:instrText xml:space="preserve"> PAGEREF _Toc31373197 \h </w:instrText>
      </w:r>
      <w:r>
        <w:rPr>
          <w:noProof/>
        </w:rPr>
      </w:r>
      <w:r>
        <w:rPr>
          <w:noProof/>
        </w:rPr>
        <w:fldChar w:fldCharType="separate"/>
      </w:r>
      <w:r w:rsidR="00563CCB">
        <w:rPr>
          <w:noProof/>
        </w:rPr>
        <w:t>6</w:t>
      </w:r>
      <w:r>
        <w:rPr>
          <w:noProof/>
        </w:rPr>
        <w:fldChar w:fldCharType="end"/>
      </w:r>
    </w:p>
    <w:p w14:paraId="25488C4F" w14:textId="426EAEEB" w:rsidR="00546120" w:rsidRDefault="00546120" w:rsidP="00B84789">
      <w:pPr>
        <w:pStyle w:val="TDC2"/>
        <w:tabs>
          <w:tab w:val="left" w:pos="660"/>
        </w:tabs>
        <w:spacing w:line="240" w:lineRule="atLeast"/>
        <w:rPr>
          <w:rFonts w:asciiTheme="minorHAnsi" w:eastAsiaTheme="minorEastAsia" w:hAnsiTheme="minorHAnsi" w:cstheme="minorBidi"/>
          <w:noProof/>
          <w:sz w:val="22"/>
          <w:szCs w:val="22"/>
          <w:lang w:eastAsia="es-PA"/>
        </w:rPr>
      </w:pPr>
      <w:r w:rsidRPr="00AA2414">
        <w:rPr>
          <w:rFonts w:cs="Arial"/>
          <w:noProof/>
        </w:rPr>
        <w:t>4.</w:t>
      </w:r>
      <w:r>
        <w:rPr>
          <w:rFonts w:asciiTheme="minorHAnsi" w:eastAsiaTheme="minorEastAsia" w:hAnsiTheme="minorHAnsi" w:cstheme="minorBidi"/>
          <w:noProof/>
          <w:sz w:val="22"/>
          <w:szCs w:val="22"/>
          <w:lang w:eastAsia="es-PA"/>
        </w:rPr>
        <w:tab/>
      </w:r>
      <w:r w:rsidRPr="00AA2414">
        <w:rPr>
          <w:rFonts w:cs="Arial"/>
          <w:noProof/>
        </w:rPr>
        <w:t>Prerequisitos</w:t>
      </w:r>
      <w:r>
        <w:rPr>
          <w:noProof/>
        </w:rPr>
        <w:tab/>
      </w:r>
      <w:r>
        <w:rPr>
          <w:noProof/>
        </w:rPr>
        <w:fldChar w:fldCharType="begin"/>
      </w:r>
      <w:r>
        <w:rPr>
          <w:noProof/>
        </w:rPr>
        <w:instrText xml:space="preserve"> PAGEREF _Toc31373198 \h </w:instrText>
      </w:r>
      <w:r>
        <w:rPr>
          <w:noProof/>
        </w:rPr>
      </w:r>
      <w:r>
        <w:rPr>
          <w:noProof/>
        </w:rPr>
        <w:fldChar w:fldCharType="separate"/>
      </w:r>
      <w:r w:rsidR="00563CCB">
        <w:rPr>
          <w:noProof/>
        </w:rPr>
        <w:t>8</w:t>
      </w:r>
      <w:r>
        <w:rPr>
          <w:noProof/>
        </w:rPr>
        <w:fldChar w:fldCharType="end"/>
      </w:r>
    </w:p>
    <w:p w14:paraId="6B3B7456" w14:textId="4D6B2B70" w:rsidR="00546120" w:rsidRDefault="00546120" w:rsidP="00B84789">
      <w:pPr>
        <w:pStyle w:val="TDC2"/>
        <w:tabs>
          <w:tab w:val="left" w:pos="660"/>
        </w:tabs>
        <w:spacing w:line="240" w:lineRule="atLeast"/>
        <w:rPr>
          <w:rFonts w:asciiTheme="minorHAnsi" w:eastAsiaTheme="minorEastAsia" w:hAnsiTheme="minorHAnsi" w:cstheme="minorBidi"/>
          <w:noProof/>
          <w:sz w:val="22"/>
          <w:szCs w:val="22"/>
          <w:lang w:eastAsia="es-PA"/>
        </w:rPr>
      </w:pPr>
      <w:r w:rsidRPr="00AA2414">
        <w:rPr>
          <w:rFonts w:cs="Arial"/>
          <w:noProof/>
        </w:rPr>
        <w:t>5.</w:t>
      </w:r>
      <w:r>
        <w:rPr>
          <w:rFonts w:asciiTheme="minorHAnsi" w:eastAsiaTheme="minorEastAsia" w:hAnsiTheme="minorHAnsi" w:cstheme="minorBidi"/>
          <w:noProof/>
          <w:sz w:val="22"/>
          <w:szCs w:val="22"/>
          <w:lang w:eastAsia="es-PA"/>
        </w:rPr>
        <w:tab/>
      </w:r>
      <w:r w:rsidRPr="00AA2414">
        <w:rPr>
          <w:rFonts w:cs="Arial"/>
          <w:noProof/>
        </w:rPr>
        <w:t>Supuestos y Limitaciones</w:t>
      </w:r>
      <w:r>
        <w:rPr>
          <w:noProof/>
        </w:rPr>
        <w:tab/>
      </w:r>
      <w:r>
        <w:rPr>
          <w:noProof/>
        </w:rPr>
        <w:fldChar w:fldCharType="begin"/>
      </w:r>
      <w:r>
        <w:rPr>
          <w:noProof/>
        </w:rPr>
        <w:instrText xml:space="preserve"> PAGEREF _Toc31373199 \h </w:instrText>
      </w:r>
      <w:r>
        <w:rPr>
          <w:noProof/>
        </w:rPr>
      </w:r>
      <w:r>
        <w:rPr>
          <w:noProof/>
        </w:rPr>
        <w:fldChar w:fldCharType="separate"/>
      </w:r>
      <w:r w:rsidR="00563CCB">
        <w:rPr>
          <w:noProof/>
        </w:rPr>
        <w:t>8</w:t>
      </w:r>
      <w:r>
        <w:rPr>
          <w:noProof/>
        </w:rPr>
        <w:fldChar w:fldCharType="end"/>
      </w:r>
    </w:p>
    <w:p w14:paraId="62EAE593" w14:textId="5913BB5C" w:rsidR="00546120" w:rsidRDefault="00546120" w:rsidP="00B84789">
      <w:pPr>
        <w:pStyle w:val="TDC2"/>
        <w:tabs>
          <w:tab w:val="left" w:pos="660"/>
        </w:tabs>
        <w:spacing w:line="240" w:lineRule="atLeast"/>
        <w:rPr>
          <w:rFonts w:asciiTheme="minorHAnsi" w:eastAsiaTheme="minorEastAsia" w:hAnsiTheme="minorHAnsi" w:cstheme="minorBidi"/>
          <w:noProof/>
          <w:sz w:val="22"/>
          <w:szCs w:val="22"/>
          <w:lang w:eastAsia="es-PA"/>
        </w:rPr>
      </w:pPr>
      <w:r w:rsidRPr="00AA2414">
        <w:rPr>
          <w:rFonts w:cs="Arial"/>
          <w:noProof/>
        </w:rPr>
        <w:t>6.</w:t>
      </w:r>
      <w:r>
        <w:rPr>
          <w:rFonts w:asciiTheme="minorHAnsi" w:eastAsiaTheme="minorEastAsia" w:hAnsiTheme="minorHAnsi" w:cstheme="minorBidi"/>
          <w:noProof/>
          <w:sz w:val="22"/>
          <w:szCs w:val="22"/>
          <w:lang w:eastAsia="es-PA"/>
        </w:rPr>
        <w:tab/>
      </w:r>
      <w:r w:rsidRPr="00AA2414">
        <w:rPr>
          <w:rFonts w:cs="Arial"/>
          <w:noProof/>
        </w:rPr>
        <w:t>Recursos</w:t>
      </w:r>
      <w:r>
        <w:rPr>
          <w:noProof/>
        </w:rPr>
        <w:tab/>
      </w:r>
      <w:r>
        <w:rPr>
          <w:noProof/>
        </w:rPr>
        <w:fldChar w:fldCharType="begin"/>
      </w:r>
      <w:r>
        <w:rPr>
          <w:noProof/>
        </w:rPr>
        <w:instrText xml:space="preserve"> PAGEREF _Toc31373200 \h </w:instrText>
      </w:r>
      <w:r>
        <w:rPr>
          <w:noProof/>
        </w:rPr>
      </w:r>
      <w:r>
        <w:rPr>
          <w:noProof/>
        </w:rPr>
        <w:fldChar w:fldCharType="separate"/>
      </w:r>
      <w:r w:rsidR="00563CCB">
        <w:rPr>
          <w:noProof/>
        </w:rPr>
        <w:t>8</w:t>
      </w:r>
      <w:r>
        <w:rPr>
          <w:noProof/>
        </w:rPr>
        <w:fldChar w:fldCharType="end"/>
      </w:r>
    </w:p>
    <w:p w14:paraId="68762C9D" w14:textId="6EE1C1BE" w:rsidR="00546120" w:rsidRDefault="00546120" w:rsidP="00B84789">
      <w:pPr>
        <w:pStyle w:val="TDC2"/>
        <w:tabs>
          <w:tab w:val="left" w:pos="660"/>
        </w:tabs>
        <w:spacing w:line="240" w:lineRule="atLeast"/>
        <w:rPr>
          <w:rFonts w:asciiTheme="minorHAnsi" w:eastAsiaTheme="minorEastAsia" w:hAnsiTheme="minorHAnsi" w:cstheme="minorBidi"/>
          <w:noProof/>
          <w:sz w:val="22"/>
          <w:szCs w:val="22"/>
          <w:lang w:eastAsia="es-PA"/>
        </w:rPr>
      </w:pPr>
      <w:r w:rsidRPr="00AA2414">
        <w:rPr>
          <w:rFonts w:cs="Arial"/>
          <w:noProof/>
        </w:rPr>
        <w:t>7</w:t>
      </w:r>
      <w:r>
        <w:rPr>
          <w:rFonts w:asciiTheme="minorHAnsi" w:eastAsiaTheme="minorEastAsia" w:hAnsiTheme="minorHAnsi" w:cstheme="minorBidi"/>
          <w:noProof/>
          <w:sz w:val="22"/>
          <w:szCs w:val="22"/>
          <w:lang w:eastAsia="es-PA"/>
        </w:rPr>
        <w:tab/>
      </w:r>
      <w:r w:rsidRPr="00AA2414">
        <w:rPr>
          <w:rFonts w:cs="Arial"/>
          <w:noProof/>
        </w:rPr>
        <w:t>Riesgos</w:t>
      </w:r>
      <w:r>
        <w:rPr>
          <w:noProof/>
        </w:rPr>
        <w:tab/>
      </w:r>
      <w:r>
        <w:rPr>
          <w:noProof/>
        </w:rPr>
        <w:fldChar w:fldCharType="begin"/>
      </w:r>
      <w:r>
        <w:rPr>
          <w:noProof/>
        </w:rPr>
        <w:instrText xml:space="preserve"> PAGEREF _Toc31373201 \h </w:instrText>
      </w:r>
      <w:r>
        <w:rPr>
          <w:noProof/>
        </w:rPr>
      </w:r>
      <w:r>
        <w:rPr>
          <w:noProof/>
        </w:rPr>
        <w:fldChar w:fldCharType="separate"/>
      </w:r>
      <w:r w:rsidR="00563CCB">
        <w:rPr>
          <w:noProof/>
        </w:rPr>
        <w:t>9</w:t>
      </w:r>
      <w:r>
        <w:rPr>
          <w:noProof/>
        </w:rPr>
        <w:fldChar w:fldCharType="end"/>
      </w:r>
    </w:p>
    <w:p w14:paraId="189A78AD" w14:textId="57A6C5C0" w:rsidR="00546120" w:rsidRDefault="00546120" w:rsidP="00B84789">
      <w:pPr>
        <w:pStyle w:val="TDC2"/>
        <w:tabs>
          <w:tab w:val="left" w:pos="660"/>
        </w:tabs>
        <w:spacing w:line="240" w:lineRule="atLeast"/>
        <w:rPr>
          <w:rFonts w:asciiTheme="minorHAnsi" w:eastAsiaTheme="minorEastAsia" w:hAnsiTheme="minorHAnsi" w:cstheme="minorBidi"/>
          <w:noProof/>
          <w:sz w:val="22"/>
          <w:szCs w:val="22"/>
          <w:lang w:eastAsia="es-PA"/>
        </w:rPr>
      </w:pPr>
      <w:r w:rsidRPr="00AA2414">
        <w:rPr>
          <w:rFonts w:cs="Arial"/>
          <w:noProof/>
        </w:rPr>
        <w:t>8</w:t>
      </w:r>
      <w:r>
        <w:rPr>
          <w:rFonts w:asciiTheme="minorHAnsi" w:eastAsiaTheme="minorEastAsia" w:hAnsiTheme="minorHAnsi" w:cstheme="minorBidi"/>
          <w:noProof/>
          <w:sz w:val="22"/>
          <w:szCs w:val="22"/>
          <w:lang w:eastAsia="es-PA"/>
        </w:rPr>
        <w:tab/>
      </w:r>
      <w:r w:rsidRPr="00AA2414">
        <w:rPr>
          <w:rFonts w:cs="Arial"/>
          <w:noProof/>
        </w:rPr>
        <w:t>Criterios de Aceptación o Rechazo</w:t>
      </w:r>
      <w:r>
        <w:rPr>
          <w:noProof/>
        </w:rPr>
        <w:tab/>
      </w:r>
      <w:r>
        <w:rPr>
          <w:noProof/>
        </w:rPr>
        <w:fldChar w:fldCharType="begin"/>
      </w:r>
      <w:r>
        <w:rPr>
          <w:noProof/>
        </w:rPr>
        <w:instrText xml:space="preserve"> PAGEREF _Toc31373202 \h </w:instrText>
      </w:r>
      <w:r>
        <w:rPr>
          <w:noProof/>
        </w:rPr>
      </w:r>
      <w:r>
        <w:rPr>
          <w:noProof/>
        </w:rPr>
        <w:fldChar w:fldCharType="separate"/>
      </w:r>
      <w:r w:rsidR="00563CCB">
        <w:rPr>
          <w:noProof/>
        </w:rPr>
        <w:t>9</w:t>
      </w:r>
      <w:r>
        <w:rPr>
          <w:noProof/>
        </w:rPr>
        <w:fldChar w:fldCharType="end"/>
      </w:r>
    </w:p>
    <w:p w14:paraId="79143F10" w14:textId="130D04BB" w:rsidR="00546120" w:rsidRDefault="00522FB6" w:rsidP="00B84789">
      <w:pPr>
        <w:pStyle w:val="TDC2"/>
        <w:tabs>
          <w:tab w:val="left" w:pos="660"/>
        </w:tabs>
        <w:spacing w:line="240" w:lineRule="atLeast"/>
        <w:rPr>
          <w:rFonts w:asciiTheme="minorHAnsi" w:eastAsiaTheme="minorEastAsia" w:hAnsiTheme="minorHAnsi" w:cstheme="minorBidi"/>
          <w:noProof/>
          <w:sz w:val="22"/>
          <w:szCs w:val="22"/>
          <w:lang w:eastAsia="es-PA"/>
        </w:rPr>
      </w:pPr>
      <w:r>
        <w:rPr>
          <w:rFonts w:asciiTheme="minorHAnsi" w:eastAsiaTheme="minorEastAsia" w:hAnsiTheme="minorHAnsi" w:cstheme="minorBidi"/>
          <w:noProof/>
          <w:sz w:val="22"/>
          <w:szCs w:val="22"/>
          <w:lang w:eastAsia="es-PA"/>
        </w:rPr>
        <w:t>9</w:t>
      </w:r>
      <w:r w:rsidR="00546120">
        <w:rPr>
          <w:rFonts w:asciiTheme="minorHAnsi" w:eastAsiaTheme="minorEastAsia" w:hAnsiTheme="minorHAnsi" w:cstheme="minorBidi"/>
          <w:noProof/>
          <w:sz w:val="22"/>
          <w:szCs w:val="22"/>
          <w:lang w:eastAsia="es-PA"/>
        </w:rPr>
        <w:tab/>
      </w:r>
      <w:r w:rsidR="00546120" w:rsidRPr="00AA2414">
        <w:rPr>
          <w:rFonts w:cs="Arial"/>
          <w:noProof/>
        </w:rPr>
        <w:t>Entregables</w:t>
      </w:r>
      <w:r w:rsidR="00546120">
        <w:rPr>
          <w:noProof/>
        </w:rPr>
        <w:tab/>
      </w:r>
      <w:r w:rsidR="00546120">
        <w:rPr>
          <w:noProof/>
        </w:rPr>
        <w:fldChar w:fldCharType="begin"/>
      </w:r>
      <w:r w:rsidR="00546120">
        <w:rPr>
          <w:noProof/>
        </w:rPr>
        <w:instrText xml:space="preserve"> PAGEREF _Toc31373203 \h </w:instrText>
      </w:r>
      <w:r w:rsidR="00546120">
        <w:rPr>
          <w:noProof/>
        </w:rPr>
      </w:r>
      <w:r w:rsidR="00546120">
        <w:rPr>
          <w:noProof/>
        </w:rPr>
        <w:fldChar w:fldCharType="separate"/>
      </w:r>
      <w:r w:rsidR="00563CCB">
        <w:rPr>
          <w:noProof/>
        </w:rPr>
        <w:t>9</w:t>
      </w:r>
      <w:r w:rsidR="00546120">
        <w:rPr>
          <w:noProof/>
        </w:rPr>
        <w:fldChar w:fldCharType="end"/>
      </w:r>
    </w:p>
    <w:p w14:paraId="18C44E30" w14:textId="1078D31B" w:rsidR="00546120" w:rsidRDefault="00546120" w:rsidP="00B84789">
      <w:pPr>
        <w:pStyle w:val="TDC2"/>
        <w:tabs>
          <w:tab w:val="left" w:pos="709"/>
        </w:tabs>
        <w:spacing w:line="240" w:lineRule="atLeast"/>
        <w:rPr>
          <w:rFonts w:asciiTheme="minorHAnsi" w:eastAsiaTheme="minorEastAsia" w:hAnsiTheme="minorHAnsi" w:cstheme="minorBidi"/>
          <w:noProof/>
          <w:sz w:val="22"/>
          <w:szCs w:val="22"/>
          <w:lang w:eastAsia="es-PA"/>
        </w:rPr>
      </w:pPr>
      <w:r w:rsidRPr="00AA2414">
        <w:rPr>
          <w:rFonts w:cs="Arial"/>
          <w:noProof/>
        </w:rPr>
        <w:t>10</w:t>
      </w:r>
      <w:r>
        <w:rPr>
          <w:rFonts w:asciiTheme="minorHAnsi" w:eastAsiaTheme="minorEastAsia" w:hAnsiTheme="minorHAnsi" w:cstheme="minorBidi"/>
          <w:noProof/>
          <w:sz w:val="22"/>
          <w:szCs w:val="22"/>
          <w:lang w:eastAsia="es-PA"/>
        </w:rPr>
        <w:tab/>
      </w:r>
      <w:r w:rsidRPr="00AA2414">
        <w:rPr>
          <w:rFonts w:cs="Arial"/>
          <w:noProof/>
        </w:rPr>
        <w:t>Glosarios</w:t>
      </w:r>
      <w:r>
        <w:rPr>
          <w:noProof/>
        </w:rPr>
        <w:tab/>
      </w:r>
      <w:r>
        <w:rPr>
          <w:noProof/>
        </w:rPr>
        <w:fldChar w:fldCharType="begin"/>
      </w:r>
      <w:r>
        <w:rPr>
          <w:noProof/>
        </w:rPr>
        <w:instrText xml:space="preserve"> PAGEREF _Toc31373205 \h </w:instrText>
      </w:r>
      <w:r>
        <w:rPr>
          <w:noProof/>
        </w:rPr>
      </w:r>
      <w:r>
        <w:rPr>
          <w:noProof/>
        </w:rPr>
        <w:fldChar w:fldCharType="separate"/>
      </w:r>
      <w:r w:rsidR="00563CCB">
        <w:rPr>
          <w:noProof/>
        </w:rPr>
        <w:t>10</w:t>
      </w:r>
      <w:r>
        <w:rPr>
          <w:noProof/>
        </w:rPr>
        <w:fldChar w:fldCharType="end"/>
      </w:r>
    </w:p>
    <w:p w14:paraId="5597191C" w14:textId="21694E27" w:rsidR="009E5410" w:rsidRPr="00081D0D" w:rsidRDefault="00D34A19" w:rsidP="00B84789">
      <w:pPr>
        <w:spacing w:line="240" w:lineRule="atLeast"/>
        <w:jc w:val="both"/>
        <w:rPr>
          <w:rFonts w:ascii="Arial" w:eastAsiaTheme="majorEastAsia" w:hAnsi="Arial" w:cs="Arial"/>
          <w:b/>
          <w:bCs/>
          <w:color w:val="0070C0"/>
          <w:sz w:val="26"/>
          <w:szCs w:val="26"/>
        </w:rPr>
      </w:pPr>
      <w:r w:rsidRPr="00081D0D">
        <w:rPr>
          <w:rFonts w:ascii="Arial" w:eastAsiaTheme="majorEastAsia" w:hAnsi="Arial" w:cs="Arial"/>
          <w:bCs/>
          <w:color w:val="4F81BD" w:themeColor="accent1"/>
          <w:sz w:val="26"/>
          <w:szCs w:val="26"/>
        </w:rPr>
        <w:fldChar w:fldCharType="end"/>
      </w:r>
      <w:bookmarkStart w:id="37" w:name="_Toc51404898"/>
      <w:r w:rsidR="009E5410" w:rsidRPr="00081D0D">
        <w:rPr>
          <w:rFonts w:ascii="Arial" w:hAnsi="Arial" w:cs="Arial"/>
          <w:color w:val="0070C0"/>
        </w:rPr>
        <w:br w:type="page"/>
      </w:r>
    </w:p>
    <w:p w14:paraId="20AB1B8B" w14:textId="77777777" w:rsidR="00217AA7" w:rsidRPr="00081D0D" w:rsidRDefault="00217AA7" w:rsidP="00B84789">
      <w:pPr>
        <w:pStyle w:val="Ttulo2"/>
        <w:numPr>
          <w:ilvl w:val="0"/>
          <w:numId w:val="4"/>
        </w:numPr>
        <w:spacing w:before="240" w:line="240" w:lineRule="atLeast"/>
        <w:ind w:left="284" w:hanging="284"/>
        <w:jc w:val="both"/>
        <w:rPr>
          <w:rFonts w:ascii="Arial" w:hAnsi="Arial" w:cs="Arial"/>
          <w:color w:val="0070C0"/>
        </w:rPr>
      </w:pPr>
      <w:bookmarkStart w:id="38" w:name="_Toc31373195"/>
      <w:r w:rsidRPr="00081D0D">
        <w:rPr>
          <w:rFonts w:ascii="Arial" w:hAnsi="Arial" w:cs="Arial"/>
          <w:color w:val="0070C0"/>
        </w:rPr>
        <w:lastRenderedPageBreak/>
        <w:t>Introducción</w:t>
      </w:r>
      <w:bookmarkEnd w:id="38"/>
    </w:p>
    <w:bookmarkEnd w:id="37"/>
    <w:p w14:paraId="410E0568" w14:textId="4A741873" w:rsidR="003633EA" w:rsidRPr="00B84789" w:rsidRDefault="00B84789" w:rsidP="00B84789">
      <w:pPr>
        <w:spacing w:line="240" w:lineRule="atLeast"/>
        <w:jc w:val="both"/>
        <w:rPr>
          <w:rFonts w:ascii="Arial" w:eastAsia="Calibri" w:hAnsi="Arial" w:cs="Arial"/>
          <w:color w:val="000000" w:themeColor="text1"/>
          <w:sz w:val="18"/>
          <w:szCs w:val="18"/>
          <w:lang w:val="es-CO"/>
        </w:rPr>
      </w:pPr>
      <w:ins w:id="39" w:author="Estephanie Michell Miranda Salazar" w:date="2021-10-27T09:14:00Z">
        <w:r w:rsidRPr="00B84789">
          <w:rPr>
            <w:rFonts w:ascii="Arial" w:eastAsia="Calibri" w:hAnsi="Arial" w:cs="Arial"/>
            <w:bCs/>
            <w:color w:val="000000" w:themeColor="text1"/>
            <w:sz w:val="18"/>
            <w:szCs w:val="18"/>
            <w:lang w:val="es-ES"/>
            <w:rPrChange w:id="40" w:author="Estephanie Michell Miranda Salazar" w:date="2021-10-27T09:15:00Z">
              <w:rPr>
                <w:rFonts w:ascii="Arial" w:eastAsia="Calibri" w:hAnsi="Arial" w:cs="Arial"/>
                <w:color w:val="000000" w:themeColor="text1"/>
                <w:sz w:val="18"/>
                <w:szCs w:val="18"/>
                <w:lang w:val="es-CO"/>
              </w:rPr>
            </w:rPrChange>
          </w:rPr>
          <w:t xml:space="preserve">En este documento se definirán aspectos importantes del proyecto para asegurar una gestión </w:t>
        </w:r>
      </w:ins>
      <w:ins w:id="41" w:author="Estephanie Michell Miranda Salazar" w:date="2021-10-27T09:15:00Z">
        <w:r w:rsidRPr="00B84789">
          <w:rPr>
            <w:rFonts w:ascii="Arial" w:eastAsia="Calibri" w:hAnsi="Arial" w:cs="Arial"/>
            <w:bCs/>
            <w:color w:val="000000" w:themeColor="text1"/>
            <w:sz w:val="18"/>
            <w:szCs w:val="18"/>
            <w:lang w:val="es-ES"/>
          </w:rPr>
          <w:t>adecuada</w:t>
        </w:r>
        <w:r>
          <w:rPr>
            <w:rFonts w:ascii="Arial" w:eastAsia="Calibri" w:hAnsi="Arial" w:cs="Arial"/>
            <w:color w:val="000000" w:themeColor="text1"/>
            <w:sz w:val="18"/>
            <w:szCs w:val="18"/>
            <w:lang w:val="es-CO"/>
          </w:rPr>
          <w:t>.</w:t>
        </w:r>
      </w:ins>
    </w:p>
    <w:p w14:paraId="51F23468" w14:textId="77777777" w:rsidR="00973EF9" w:rsidRDefault="00973EF9" w:rsidP="00B84789">
      <w:pPr>
        <w:pStyle w:val="Ttulo2"/>
        <w:numPr>
          <w:ilvl w:val="0"/>
          <w:numId w:val="4"/>
        </w:numPr>
        <w:spacing w:before="120" w:line="240" w:lineRule="atLeast"/>
        <w:ind w:left="284" w:hanging="284"/>
        <w:jc w:val="both"/>
        <w:rPr>
          <w:rFonts w:ascii="Arial" w:hAnsi="Arial" w:cs="Arial"/>
        </w:rPr>
      </w:pPr>
      <w:bookmarkStart w:id="42" w:name="_Toc450145454"/>
      <w:bookmarkStart w:id="43" w:name="_Toc31373196"/>
      <w:r w:rsidRPr="00081D0D">
        <w:rPr>
          <w:rFonts w:ascii="Arial" w:hAnsi="Arial" w:cs="Arial"/>
        </w:rPr>
        <w:t>Alcance</w:t>
      </w:r>
      <w:bookmarkEnd w:id="42"/>
      <w:r w:rsidR="00271CD6" w:rsidRPr="00081D0D">
        <w:rPr>
          <w:rFonts w:ascii="Arial" w:hAnsi="Arial" w:cs="Arial"/>
        </w:rPr>
        <w:t xml:space="preserve"> </w:t>
      </w:r>
      <w:r w:rsidR="00283488" w:rsidRPr="00081D0D">
        <w:rPr>
          <w:rFonts w:ascii="Arial" w:hAnsi="Arial" w:cs="Arial"/>
        </w:rPr>
        <w:t>de las Pruebas</w:t>
      </w:r>
      <w:bookmarkEnd w:id="43"/>
    </w:p>
    <w:p w14:paraId="218A408A" w14:textId="48FFC22A" w:rsidR="005E04B1" w:rsidRDefault="005E04B1" w:rsidP="00B84789">
      <w:pPr>
        <w:pStyle w:val="Textoindependiente"/>
        <w:spacing w:after="0" w:line="240" w:lineRule="atLeast"/>
        <w:rPr>
          <w:rFonts w:cs="Arial"/>
          <w:color w:val="A6A6A6" w:themeColor="background1" w:themeShade="A6"/>
          <w:sz w:val="18"/>
          <w:szCs w:val="18"/>
          <w:lang w:val="es-CO"/>
        </w:rPr>
      </w:pPr>
    </w:p>
    <w:p w14:paraId="1211E85D" w14:textId="0E0E59E4" w:rsidR="005545EB" w:rsidRDefault="00D865EB" w:rsidP="00E54557">
      <w:pPr>
        <w:pStyle w:val="Textoindependiente"/>
        <w:spacing w:after="0" w:line="240" w:lineRule="atLeast"/>
        <w:rPr>
          <w:rFonts w:cs="Arial"/>
          <w:bCs/>
          <w:color w:val="000000" w:themeColor="text1"/>
          <w:sz w:val="18"/>
          <w:szCs w:val="18"/>
          <w:lang w:val="es-ES"/>
        </w:rPr>
      </w:pPr>
      <w:r>
        <w:rPr>
          <w:rFonts w:cs="Arial"/>
          <w:bCs/>
          <w:color w:val="000000" w:themeColor="text1"/>
          <w:sz w:val="18"/>
          <w:szCs w:val="18"/>
          <w:lang w:val="es-ES"/>
        </w:rPr>
        <w:t xml:space="preserve">En las pruebas del </w:t>
      </w:r>
      <w:r w:rsidR="000E29E5">
        <w:rPr>
          <w:rFonts w:cs="Arial"/>
          <w:bCs/>
          <w:color w:val="000000" w:themeColor="text1"/>
          <w:sz w:val="18"/>
          <w:szCs w:val="18"/>
          <w:lang w:val="es-ES"/>
        </w:rPr>
        <w:t xml:space="preserve">proyecto </w:t>
      </w:r>
      <w:r>
        <w:rPr>
          <w:rFonts w:cs="Arial"/>
          <w:bCs/>
          <w:color w:val="000000" w:themeColor="text1"/>
          <w:sz w:val="18"/>
          <w:szCs w:val="18"/>
          <w:lang w:val="es-ES"/>
        </w:rPr>
        <w:t>“</w:t>
      </w:r>
      <w:del w:id="44" w:author="Elvia Maria Gacha Garcia" w:date="2022-06-02T16:37:00Z">
        <w:r w:rsidR="00AD6FC8" w:rsidDel="003E57DB">
          <w:rPr>
            <w:rFonts w:cs="Arial"/>
            <w:b/>
            <w:color w:val="000000" w:themeColor="text1"/>
            <w:sz w:val="18"/>
            <w:szCs w:val="18"/>
            <w:lang w:val="es-ES"/>
          </w:rPr>
          <w:delText>Banca en Línea BO y Banca en Línea Clientes</w:delText>
        </w:r>
      </w:del>
      <w:ins w:id="45" w:author="Elvia Maria Gacha Garcia" w:date="2022-06-02T16:37:00Z">
        <w:r w:rsidR="003E57DB">
          <w:rPr>
            <w:rFonts w:cs="Arial"/>
            <w:b/>
            <w:color w:val="000000" w:themeColor="text1"/>
            <w:sz w:val="18"/>
            <w:szCs w:val="18"/>
            <w:lang w:val="es-ES"/>
          </w:rPr>
          <w:t>LATAM</w:t>
        </w:r>
      </w:ins>
      <w:r>
        <w:rPr>
          <w:rFonts w:cs="Arial"/>
          <w:bCs/>
          <w:color w:val="000000" w:themeColor="text1"/>
          <w:sz w:val="18"/>
          <w:szCs w:val="18"/>
          <w:lang w:val="es-ES"/>
        </w:rPr>
        <w:t>”</w:t>
      </w:r>
      <w:r w:rsidR="003633EA" w:rsidRPr="00B84789">
        <w:rPr>
          <w:rFonts w:cs="Arial"/>
          <w:bCs/>
          <w:color w:val="000000" w:themeColor="text1"/>
          <w:sz w:val="18"/>
          <w:szCs w:val="18"/>
          <w:lang w:val="es-ES"/>
        </w:rPr>
        <w:t xml:space="preserve"> se tiene como alcance </w:t>
      </w:r>
      <w:r>
        <w:rPr>
          <w:rFonts w:cs="Arial"/>
          <w:bCs/>
          <w:color w:val="000000" w:themeColor="text1"/>
          <w:sz w:val="18"/>
          <w:szCs w:val="18"/>
          <w:lang w:val="es-ES"/>
        </w:rPr>
        <w:t>certificar</w:t>
      </w:r>
      <w:r w:rsidR="00E04744">
        <w:rPr>
          <w:rFonts w:cs="Arial"/>
          <w:bCs/>
          <w:color w:val="000000" w:themeColor="text1"/>
          <w:sz w:val="18"/>
          <w:szCs w:val="18"/>
          <w:lang w:val="es-ES"/>
        </w:rPr>
        <w:t xml:space="preserve"> las funcionalidades liberadas</w:t>
      </w:r>
      <w:del w:id="46" w:author="Elvia Maria Gacha Garcia" w:date="2022-06-02T16:37:00Z">
        <w:r w:rsidR="00E04744" w:rsidDel="003E57DB">
          <w:rPr>
            <w:rFonts w:cs="Arial"/>
            <w:bCs/>
            <w:color w:val="000000" w:themeColor="text1"/>
            <w:sz w:val="18"/>
            <w:szCs w:val="18"/>
            <w:lang w:val="es-ES"/>
          </w:rPr>
          <w:delText xml:space="preserve"> en WP4</w:delText>
        </w:r>
      </w:del>
      <w:r w:rsidR="00E04744">
        <w:rPr>
          <w:rFonts w:cs="Arial"/>
          <w:bCs/>
          <w:color w:val="000000" w:themeColor="text1"/>
          <w:sz w:val="18"/>
          <w:szCs w:val="18"/>
          <w:lang w:val="es-ES"/>
        </w:rPr>
        <w:t xml:space="preserve"> las mismas serán validadas en el </w:t>
      </w:r>
      <w:proofErr w:type="spellStart"/>
      <w:r w:rsidR="00E04744">
        <w:rPr>
          <w:rFonts w:cs="Arial"/>
          <w:bCs/>
          <w:color w:val="000000" w:themeColor="text1"/>
          <w:sz w:val="18"/>
          <w:szCs w:val="18"/>
          <w:lang w:val="es-ES"/>
        </w:rPr>
        <w:t>frontend</w:t>
      </w:r>
      <w:proofErr w:type="spellEnd"/>
      <w:r w:rsidR="00E04744">
        <w:rPr>
          <w:rFonts w:cs="Arial"/>
          <w:bCs/>
          <w:color w:val="000000" w:themeColor="text1"/>
          <w:sz w:val="18"/>
          <w:szCs w:val="18"/>
          <w:lang w:val="es-ES"/>
        </w:rPr>
        <w:t xml:space="preserve"> de las aplicaciones</w:t>
      </w:r>
      <w:del w:id="47" w:author="Elvia Maria Gacha Garcia" w:date="2022-06-02T16:37:00Z">
        <w:r w:rsidR="0048187F" w:rsidDel="003E57DB">
          <w:rPr>
            <w:rFonts w:cs="Arial"/>
            <w:bCs/>
            <w:color w:val="000000" w:themeColor="text1"/>
            <w:sz w:val="18"/>
            <w:szCs w:val="18"/>
            <w:lang w:val="es-ES"/>
          </w:rPr>
          <w:delText>.</w:delText>
        </w:r>
      </w:del>
    </w:p>
    <w:p w14:paraId="40EB3B85" w14:textId="77777777" w:rsidR="00E54557" w:rsidRPr="00E54557" w:rsidRDefault="00E54557" w:rsidP="00E54557">
      <w:pPr>
        <w:pStyle w:val="Textoindependiente"/>
        <w:spacing w:after="0" w:line="240" w:lineRule="atLeast"/>
        <w:rPr>
          <w:rFonts w:cs="Arial"/>
          <w:bCs/>
          <w:color w:val="000000" w:themeColor="text1"/>
          <w:sz w:val="18"/>
          <w:szCs w:val="18"/>
          <w:lang w:val="es-ES"/>
        </w:rPr>
      </w:pPr>
    </w:p>
    <w:p w14:paraId="540BF274" w14:textId="77777777" w:rsidR="00AF4613" w:rsidRPr="00081D0D" w:rsidRDefault="00AF4613" w:rsidP="00B84789">
      <w:pPr>
        <w:pStyle w:val="Ttulo3"/>
        <w:spacing w:before="0" w:line="240" w:lineRule="atLeast"/>
        <w:jc w:val="both"/>
        <w:rPr>
          <w:rFonts w:ascii="Arial" w:eastAsia="Times New Roman" w:hAnsi="Arial" w:cs="Arial"/>
          <w:lang w:val="es-ES" w:eastAsia="es-ES"/>
        </w:rPr>
      </w:pPr>
      <w:r w:rsidRPr="00081D0D">
        <w:rPr>
          <w:rFonts w:ascii="Arial" w:eastAsia="Times New Roman" w:hAnsi="Arial" w:cs="Arial"/>
          <w:lang w:val="es-ES" w:eastAsia="es-ES"/>
        </w:rPr>
        <w:t>2.1 Funcionalidades a probar:</w:t>
      </w:r>
    </w:p>
    <w:p w14:paraId="504570FB" w14:textId="77777777" w:rsidR="00EF79D6" w:rsidRDefault="00EF79D6" w:rsidP="00B84789">
      <w:pPr>
        <w:spacing w:after="0" w:line="240" w:lineRule="atLeast"/>
        <w:ind w:left="708"/>
        <w:jc w:val="both"/>
        <w:rPr>
          <w:rFonts w:ascii="Arial" w:hAnsi="Arial" w:cs="Arial"/>
          <w:color w:val="A6A6A6" w:themeColor="background1" w:themeShade="A6"/>
          <w:sz w:val="18"/>
          <w:szCs w:val="18"/>
          <w:lang w:val="es-ES"/>
        </w:rPr>
      </w:pPr>
    </w:p>
    <w:p w14:paraId="4EFCD31C" w14:textId="1460F0DA" w:rsidR="00E04744" w:rsidRPr="00E04744" w:rsidDel="003E57DB" w:rsidRDefault="00E04744" w:rsidP="00E04744">
      <w:pPr>
        <w:pStyle w:val="Prrafodelista"/>
        <w:numPr>
          <w:ilvl w:val="0"/>
          <w:numId w:val="50"/>
        </w:numPr>
        <w:spacing w:after="0" w:line="240" w:lineRule="atLeast"/>
        <w:rPr>
          <w:del w:id="48" w:author="Elvia Maria Gacha Garcia" w:date="2022-06-02T16:38:00Z"/>
          <w:rFonts w:ascii="Arial" w:hAnsi="Arial" w:cs="Arial"/>
          <w:b/>
          <w:bCs/>
          <w:sz w:val="20"/>
          <w:szCs w:val="20"/>
          <w:lang w:val="es-ES"/>
        </w:rPr>
      </w:pPr>
      <w:del w:id="49" w:author="Elvia Maria Gacha Garcia" w:date="2022-06-02T16:38:00Z">
        <w:r w:rsidRPr="00E04744" w:rsidDel="003E57DB">
          <w:rPr>
            <w:rFonts w:ascii="Arial" w:hAnsi="Arial" w:cs="Arial"/>
            <w:b/>
            <w:bCs/>
            <w:sz w:val="20"/>
            <w:szCs w:val="20"/>
            <w:lang w:val="es-ES"/>
          </w:rPr>
          <w:delText>Funcionalidades de configuración (Backoffice)</w:delText>
        </w:r>
      </w:del>
    </w:p>
    <w:p w14:paraId="543BA5D3" w14:textId="572FF62C" w:rsidR="00E04744" w:rsidDel="003E57DB" w:rsidRDefault="00E04744" w:rsidP="00E04744">
      <w:pPr>
        <w:pStyle w:val="Prrafodelista"/>
        <w:numPr>
          <w:ilvl w:val="1"/>
          <w:numId w:val="50"/>
        </w:numPr>
        <w:spacing w:after="0" w:line="240" w:lineRule="atLeast"/>
        <w:rPr>
          <w:del w:id="50" w:author="Elvia Maria Gacha Garcia" w:date="2022-06-02T16:38:00Z"/>
          <w:rFonts w:ascii="Arial" w:hAnsi="Arial" w:cs="Arial"/>
          <w:sz w:val="20"/>
          <w:szCs w:val="20"/>
          <w:lang w:val="es-ES"/>
        </w:rPr>
      </w:pPr>
      <w:del w:id="51" w:author="Elvia Maria Gacha Garcia" w:date="2022-06-02T16:38:00Z">
        <w:r w:rsidRPr="002D23C5" w:rsidDel="003E57DB">
          <w:rPr>
            <w:rFonts w:ascii="Arial" w:hAnsi="Arial" w:cs="Arial"/>
            <w:sz w:val="20"/>
            <w:szCs w:val="20"/>
            <w:lang w:val="es-ES"/>
          </w:rPr>
          <w:delText xml:space="preserve">F.BO.03 – Gestión de sitios empresariales - Se incorporan la siguiente funcionalidad a las ya liberadas en paquetes anteriores </w:delText>
        </w:r>
      </w:del>
    </w:p>
    <w:p w14:paraId="0F556287" w14:textId="3F02F863" w:rsidR="00E04744" w:rsidDel="003E57DB" w:rsidRDefault="00E04744" w:rsidP="00E04744">
      <w:pPr>
        <w:pStyle w:val="Prrafodelista"/>
        <w:numPr>
          <w:ilvl w:val="2"/>
          <w:numId w:val="50"/>
        </w:numPr>
        <w:spacing w:after="0" w:line="240" w:lineRule="atLeast"/>
        <w:rPr>
          <w:del w:id="52" w:author="Elvia Maria Gacha Garcia" w:date="2022-06-02T16:38:00Z"/>
          <w:rFonts w:ascii="Arial" w:hAnsi="Arial" w:cs="Arial"/>
          <w:sz w:val="20"/>
          <w:szCs w:val="20"/>
          <w:lang w:val="es-ES"/>
        </w:rPr>
      </w:pPr>
      <w:del w:id="53" w:author="Elvia Maria Gacha Garcia" w:date="2022-06-02T16:38:00Z">
        <w:r w:rsidRPr="002D23C5" w:rsidDel="003E57DB">
          <w:rPr>
            <w:rFonts w:ascii="Arial" w:hAnsi="Arial" w:cs="Arial"/>
            <w:sz w:val="20"/>
            <w:szCs w:val="20"/>
            <w:lang w:val="es-ES"/>
          </w:rPr>
          <w:delText>F.BO.03.013 Configuración de esquema de aprobación</w:delText>
        </w:r>
      </w:del>
    </w:p>
    <w:p w14:paraId="59B18479" w14:textId="447E260A" w:rsidR="00E04744" w:rsidDel="003E57DB" w:rsidRDefault="00E04744" w:rsidP="00E04744">
      <w:pPr>
        <w:pStyle w:val="Prrafodelista"/>
        <w:numPr>
          <w:ilvl w:val="1"/>
          <w:numId w:val="50"/>
        </w:numPr>
        <w:spacing w:after="0" w:line="240" w:lineRule="atLeast"/>
        <w:rPr>
          <w:del w:id="54" w:author="Elvia Maria Gacha Garcia" w:date="2022-06-02T16:38:00Z"/>
          <w:rFonts w:ascii="Arial" w:hAnsi="Arial" w:cs="Arial"/>
          <w:sz w:val="20"/>
          <w:szCs w:val="20"/>
          <w:lang w:val="es-ES"/>
        </w:rPr>
      </w:pPr>
      <w:del w:id="55" w:author="Elvia Maria Gacha Garcia" w:date="2022-06-02T16:38:00Z">
        <w:r w:rsidRPr="002D23C5" w:rsidDel="003E57DB">
          <w:rPr>
            <w:rFonts w:ascii="Arial" w:hAnsi="Arial" w:cs="Arial"/>
            <w:sz w:val="20"/>
            <w:szCs w:val="20"/>
            <w:lang w:val="es-ES"/>
          </w:rPr>
          <w:delText xml:space="preserve">F.BO.04 – Solicitudes </w:delText>
        </w:r>
      </w:del>
    </w:p>
    <w:p w14:paraId="0A33EEFA" w14:textId="548B1448" w:rsidR="00E04744" w:rsidDel="003E57DB" w:rsidRDefault="00E04744" w:rsidP="00E04744">
      <w:pPr>
        <w:pStyle w:val="Prrafodelista"/>
        <w:numPr>
          <w:ilvl w:val="2"/>
          <w:numId w:val="50"/>
        </w:numPr>
        <w:spacing w:after="0" w:line="240" w:lineRule="atLeast"/>
        <w:rPr>
          <w:del w:id="56" w:author="Elvia Maria Gacha Garcia" w:date="2022-06-02T16:38:00Z"/>
          <w:rFonts w:ascii="Arial" w:hAnsi="Arial" w:cs="Arial"/>
          <w:sz w:val="20"/>
          <w:szCs w:val="20"/>
          <w:lang w:val="es-ES"/>
        </w:rPr>
      </w:pPr>
      <w:del w:id="57" w:author="Elvia Maria Gacha Garcia" w:date="2022-06-02T16:38:00Z">
        <w:r w:rsidRPr="002D23C5" w:rsidDel="003E57DB">
          <w:rPr>
            <w:rFonts w:ascii="Arial" w:hAnsi="Arial" w:cs="Arial"/>
            <w:sz w:val="20"/>
            <w:szCs w:val="20"/>
            <w:lang w:val="es-ES"/>
          </w:rPr>
          <w:delText>F.BO.04.001 Configuración de solicitudes</w:delText>
        </w:r>
      </w:del>
    </w:p>
    <w:p w14:paraId="05639835" w14:textId="339F8501" w:rsidR="00E04744" w:rsidDel="003E57DB" w:rsidRDefault="00E04744" w:rsidP="00E04744">
      <w:pPr>
        <w:pStyle w:val="Prrafodelista"/>
        <w:numPr>
          <w:ilvl w:val="2"/>
          <w:numId w:val="50"/>
        </w:numPr>
        <w:spacing w:after="0" w:line="240" w:lineRule="atLeast"/>
        <w:rPr>
          <w:del w:id="58" w:author="Elvia Maria Gacha Garcia" w:date="2022-06-02T16:38:00Z"/>
          <w:rFonts w:ascii="Arial" w:hAnsi="Arial" w:cs="Arial"/>
          <w:sz w:val="20"/>
          <w:szCs w:val="20"/>
          <w:lang w:val="es-ES"/>
        </w:rPr>
      </w:pPr>
      <w:del w:id="59" w:author="Elvia Maria Gacha Garcia" w:date="2022-06-02T16:38:00Z">
        <w:r w:rsidRPr="002D23C5" w:rsidDel="003E57DB">
          <w:rPr>
            <w:rFonts w:ascii="Arial" w:hAnsi="Arial" w:cs="Arial"/>
            <w:sz w:val="20"/>
            <w:szCs w:val="20"/>
            <w:lang w:val="es-ES"/>
          </w:rPr>
          <w:delText>F.BO.04.002 Procesamiento de solicitudes</w:delText>
        </w:r>
      </w:del>
    </w:p>
    <w:p w14:paraId="58D2E33F" w14:textId="635B1F4A" w:rsidR="00E04744" w:rsidRPr="002D23C5" w:rsidDel="003E57DB" w:rsidRDefault="00E04744" w:rsidP="00E04744">
      <w:pPr>
        <w:pStyle w:val="Prrafodelista"/>
        <w:numPr>
          <w:ilvl w:val="2"/>
          <w:numId w:val="50"/>
        </w:numPr>
        <w:spacing w:after="0" w:line="240" w:lineRule="atLeast"/>
        <w:rPr>
          <w:del w:id="60" w:author="Elvia Maria Gacha Garcia" w:date="2022-06-02T16:38:00Z"/>
          <w:rFonts w:ascii="Arial" w:hAnsi="Arial" w:cs="Arial"/>
          <w:sz w:val="20"/>
          <w:szCs w:val="20"/>
          <w:lang w:val="es-ES"/>
        </w:rPr>
      </w:pPr>
      <w:del w:id="61" w:author="Elvia Maria Gacha Garcia" w:date="2022-06-02T16:38:00Z">
        <w:r w:rsidRPr="002D23C5" w:rsidDel="003E57DB">
          <w:rPr>
            <w:rFonts w:ascii="Arial" w:hAnsi="Arial" w:cs="Arial"/>
            <w:sz w:val="20"/>
            <w:szCs w:val="20"/>
            <w:lang w:val="es-ES"/>
          </w:rPr>
          <w:delText>F.BO.04.003 Historial de solicitudes</w:delText>
        </w:r>
      </w:del>
    </w:p>
    <w:p w14:paraId="2D64D85B" w14:textId="6A1CCF8C" w:rsidR="00E04744" w:rsidDel="003E57DB" w:rsidRDefault="00E04744" w:rsidP="00E04744">
      <w:pPr>
        <w:pStyle w:val="Prrafodelista"/>
        <w:numPr>
          <w:ilvl w:val="1"/>
          <w:numId w:val="50"/>
        </w:numPr>
        <w:spacing w:after="0" w:line="240" w:lineRule="atLeast"/>
        <w:rPr>
          <w:del w:id="62" w:author="Elvia Maria Gacha Garcia" w:date="2022-06-02T16:38:00Z"/>
          <w:rFonts w:ascii="Arial" w:hAnsi="Arial" w:cs="Arial"/>
          <w:sz w:val="20"/>
          <w:szCs w:val="20"/>
          <w:lang w:val="es-ES"/>
        </w:rPr>
      </w:pPr>
      <w:del w:id="63" w:author="Elvia Maria Gacha Garcia" w:date="2022-06-02T16:38:00Z">
        <w:r w:rsidRPr="002D23C5" w:rsidDel="003E57DB">
          <w:rPr>
            <w:rFonts w:ascii="Arial" w:hAnsi="Arial" w:cs="Arial"/>
            <w:sz w:val="20"/>
            <w:szCs w:val="20"/>
            <w:lang w:val="es-ES"/>
          </w:rPr>
          <w:delText xml:space="preserve">F.BO.05 – Configuración - Se incorporan las siguientes funcionalidades a las ya liberadas en paquetes anteriores </w:delText>
        </w:r>
      </w:del>
    </w:p>
    <w:p w14:paraId="10CCE730" w14:textId="086B69DE" w:rsidR="00E04744" w:rsidDel="003E57DB" w:rsidRDefault="00E04744" w:rsidP="00E04744">
      <w:pPr>
        <w:pStyle w:val="Prrafodelista"/>
        <w:numPr>
          <w:ilvl w:val="2"/>
          <w:numId w:val="50"/>
        </w:numPr>
        <w:spacing w:after="0" w:line="240" w:lineRule="atLeast"/>
        <w:rPr>
          <w:del w:id="64" w:author="Elvia Maria Gacha Garcia" w:date="2022-06-02T16:38:00Z"/>
          <w:rFonts w:ascii="Arial" w:hAnsi="Arial" w:cs="Arial"/>
          <w:sz w:val="20"/>
          <w:szCs w:val="20"/>
          <w:lang w:val="es-ES"/>
        </w:rPr>
      </w:pPr>
      <w:del w:id="65" w:author="Elvia Maria Gacha Garcia" w:date="2022-06-02T16:38:00Z">
        <w:r w:rsidRPr="002D23C5" w:rsidDel="003E57DB">
          <w:rPr>
            <w:rFonts w:ascii="Arial" w:hAnsi="Arial" w:cs="Arial"/>
            <w:sz w:val="20"/>
            <w:szCs w:val="20"/>
            <w:lang w:val="es-ES"/>
          </w:rPr>
          <w:delText>F.BO.05.011 Etiquetas</w:delText>
        </w:r>
      </w:del>
    </w:p>
    <w:p w14:paraId="1FCDE4E5" w14:textId="0D582756" w:rsidR="00E04744" w:rsidDel="003E57DB" w:rsidRDefault="00E04744" w:rsidP="00E04744">
      <w:pPr>
        <w:pStyle w:val="Prrafodelista"/>
        <w:numPr>
          <w:ilvl w:val="2"/>
          <w:numId w:val="50"/>
        </w:numPr>
        <w:spacing w:after="0" w:line="240" w:lineRule="atLeast"/>
        <w:rPr>
          <w:del w:id="66" w:author="Elvia Maria Gacha Garcia" w:date="2022-06-02T16:38:00Z"/>
          <w:rFonts w:ascii="Arial" w:hAnsi="Arial" w:cs="Arial"/>
          <w:sz w:val="20"/>
          <w:szCs w:val="20"/>
          <w:lang w:val="es-ES"/>
        </w:rPr>
      </w:pPr>
      <w:del w:id="67" w:author="Elvia Maria Gacha Garcia" w:date="2022-06-02T16:38:00Z">
        <w:r w:rsidRPr="002D23C5" w:rsidDel="003E57DB">
          <w:rPr>
            <w:rFonts w:ascii="Arial" w:hAnsi="Arial" w:cs="Arial"/>
            <w:sz w:val="20"/>
            <w:szCs w:val="20"/>
            <w:lang w:val="es-ES"/>
          </w:rPr>
          <w:delText>F.BO.05.013 Sucursales</w:delText>
        </w:r>
      </w:del>
    </w:p>
    <w:p w14:paraId="38D2F178" w14:textId="39363ADF" w:rsidR="00E04744" w:rsidRPr="002D23C5" w:rsidDel="003E57DB" w:rsidRDefault="00E04744" w:rsidP="00E04744">
      <w:pPr>
        <w:pStyle w:val="Prrafodelista"/>
        <w:numPr>
          <w:ilvl w:val="2"/>
          <w:numId w:val="50"/>
        </w:numPr>
        <w:spacing w:after="0" w:line="240" w:lineRule="atLeast"/>
        <w:rPr>
          <w:del w:id="68" w:author="Elvia Maria Gacha Garcia" w:date="2022-06-02T16:38:00Z"/>
          <w:rFonts w:ascii="Arial" w:hAnsi="Arial" w:cs="Arial"/>
          <w:sz w:val="20"/>
          <w:szCs w:val="20"/>
          <w:lang w:val="es-ES"/>
        </w:rPr>
      </w:pPr>
      <w:del w:id="69" w:author="Elvia Maria Gacha Garcia" w:date="2022-06-02T16:38:00Z">
        <w:r w:rsidRPr="002D23C5" w:rsidDel="003E57DB">
          <w:rPr>
            <w:rFonts w:ascii="Arial" w:hAnsi="Arial" w:cs="Arial"/>
            <w:sz w:val="20"/>
            <w:szCs w:val="20"/>
            <w:lang w:val="es-ES"/>
          </w:rPr>
          <w:delText>F.BO.05.015 Formatos de archivos de transacciones masivas</w:delText>
        </w:r>
      </w:del>
    </w:p>
    <w:p w14:paraId="0F865EFD" w14:textId="131ADF23" w:rsidR="00E04744" w:rsidDel="003E57DB" w:rsidRDefault="00E04744" w:rsidP="00E04744">
      <w:pPr>
        <w:pStyle w:val="Prrafodelista"/>
        <w:numPr>
          <w:ilvl w:val="1"/>
          <w:numId w:val="50"/>
        </w:numPr>
        <w:spacing w:after="0" w:line="240" w:lineRule="atLeast"/>
        <w:rPr>
          <w:del w:id="70" w:author="Elvia Maria Gacha Garcia" w:date="2022-06-02T16:38:00Z"/>
          <w:rFonts w:ascii="Arial" w:hAnsi="Arial" w:cs="Arial"/>
          <w:sz w:val="20"/>
          <w:szCs w:val="20"/>
          <w:lang w:val="es-ES"/>
        </w:rPr>
      </w:pPr>
      <w:del w:id="71" w:author="Elvia Maria Gacha Garcia" w:date="2022-06-02T16:38:00Z">
        <w:r w:rsidRPr="002D23C5" w:rsidDel="003E57DB">
          <w:rPr>
            <w:rFonts w:ascii="Arial" w:hAnsi="Arial" w:cs="Arial"/>
            <w:sz w:val="20"/>
            <w:szCs w:val="20"/>
            <w:lang w:val="es-ES"/>
          </w:rPr>
          <w:delText xml:space="preserve">F.BO.08 – Comunicación </w:delText>
        </w:r>
      </w:del>
    </w:p>
    <w:p w14:paraId="30F6D3F2" w14:textId="5554C709" w:rsidR="00E04744" w:rsidRPr="002D23C5" w:rsidDel="003E57DB" w:rsidRDefault="00E04744" w:rsidP="00E04744">
      <w:pPr>
        <w:pStyle w:val="Prrafodelista"/>
        <w:numPr>
          <w:ilvl w:val="2"/>
          <w:numId w:val="50"/>
        </w:numPr>
        <w:spacing w:after="0" w:line="240" w:lineRule="atLeast"/>
        <w:rPr>
          <w:del w:id="72" w:author="Elvia Maria Gacha Garcia" w:date="2022-06-02T16:38:00Z"/>
          <w:rFonts w:ascii="Arial" w:hAnsi="Arial" w:cs="Arial"/>
          <w:sz w:val="20"/>
          <w:szCs w:val="20"/>
          <w:lang w:val="es-ES"/>
        </w:rPr>
      </w:pPr>
      <w:del w:id="73" w:author="Elvia Maria Gacha Garcia" w:date="2022-06-02T16:38:00Z">
        <w:r w:rsidRPr="002D23C5" w:rsidDel="003E57DB">
          <w:rPr>
            <w:rFonts w:ascii="Arial" w:hAnsi="Arial" w:cs="Arial"/>
            <w:sz w:val="20"/>
            <w:szCs w:val="20"/>
            <w:lang w:val="es-ES"/>
          </w:rPr>
          <w:delText>F.BO.08.001 Novedades</w:delText>
        </w:r>
      </w:del>
    </w:p>
    <w:p w14:paraId="082DC20F" w14:textId="1D77251E" w:rsidR="00E04744" w:rsidRPr="002D23C5" w:rsidDel="003E57DB" w:rsidRDefault="00E04744" w:rsidP="00E04744">
      <w:pPr>
        <w:pStyle w:val="Prrafodelista"/>
        <w:numPr>
          <w:ilvl w:val="2"/>
          <w:numId w:val="50"/>
        </w:numPr>
        <w:spacing w:after="0" w:line="240" w:lineRule="atLeast"/>
        <w:rPr>
          <w:del w:id="74" w:author="Elvia Maria Gacha Garcia" w:date="2022-06-02T16:38:00Z"/>
          <w:rFonts w:ascii="Arial" w:hAnsi="Arial" w:cs="Arial"/>
          <w:sz w:val="20"/>
          <w:szCs w:val="20"/>
          <w:lang w:val="es-ES"/>
        </w:rPr>
      </w:pPr>
      <w:del w:id="75" w:author="Elvia Maria Gacha Garcia" w:date="2022-06-02T16:38:00Z">
        <w:r w:rsidRPr="002D23C5" w:rsidDel="003E57DB">
          <w:rPr>
            <w:rFonts w:ascii="Arial" w:hAnsi="Arial" w:cs="Arial"/>
            <w:sz w:val="20"/>
            <w:szCs w:val="20"/>
            <w:lang w:val="es-ES"/>
          </w:rPr>
          <w:delText>F.BO.08.002 Sitios de interés</w:delText>
        </w:r>
      </w:del>
    </w:p>
    <w:p w14:paraId="5E7A7670" w14:textId="34668BBC" w:rsidR="00E04744" w:rsidRPr="002D23C5" w:rsidDel="003E57DB" w:rsidRDefault="00E04744" w:rsidP="00E04744">
      <w:pPr>
        <w:pStyle w:val="Prrafodelista"/>
        <w:numPr>
          <w:ilvl w:val="2"/>
          <w:numId w:val="50"/>
        </w:numPr>
        <w:spacing w:after="0" w:line="240" w:lineRule="atLeast"/>
        <w:rPr>
          <w:del w:id="76" w:author="Elvia Maria Gacha Garcia" w:date="2022-06-02T16:38:00Z"/>
          <w:rFonts w:ascii="Arial" w:hAnsi="Arial" w:cs="Arial"/>
          <w:sz w:val="20"/>
          <w:szCs w:val="20"/>
          <w:lang w:val="es-ES"/>
        </w:rPr>
      </w:pPr>
      <w:del w:id="77" w:author="Elvia Maria Gacha Garcia" w:date="2022-06-02T16:38:00Z">
        <w:r w:rsidRPr="002D23C5" w:rsidDel="003E57DB">
          <w:rPr>
            <w:rFonts w:ascii="Arial" w:hAnsi="Arial" w:cs="Arial"/>
            <w:sz w:val="20"/>
            <w:szCs w:val="20"/>
            <w:lang w:val="es-ES"/>
          </w:rPr>
          <w:delText>F.BO.08.003 Beneficios</w:delText>
        </w:r>
      </w:del>
    </w:p>
    <w:p w14:paraId="1B1EA159" w14:textId="1B7B7E5C" w:rsidR="00E04744" w:rsidRPr="002D23C5" w:rsidDel="003E57DB" w:rsidRDefault="00E04744" w:rsidP="00E04744">
      <w:pPr>
        <w:pStyle w:val="Prrafodelista"/>
        <w:numPr>
          <w:ilvl w:val="2"/>
          <w:numId w:val="50"/>
        </w:numPr>
        <w:spacing w:after="0" w:line="240" w:lineRule="atLeast"/>
        <w:rPr>
          <w:del w:id="78" w:author="Elvia Maria Gacha Garcia" w:date="2022-06-02T16:38:00Z"/>
          <w:rFonts w:ascii="Arial" w:hAnsi="Arial" w:cs="Arial"/>
          <w:sz w:val="20"/>
          <w:szCs w:val="20"/>
          <w:lang w:val="es-ES"/>
        </w:rPr>
      </w:pPr>
      <w:del w:id="79" w:author="Elvia Maria Gacha Garcia" w:date="2022-06-02T16:38:00Z">
        <w:r w:rsidRPr="002D23C5" w:rsidDel="003E57DB">
          <w:rPr>
            <w:rFonts w:ascii="Arial" w:hAnsi="Arial" w:cs="Arial"/>
            <w:sz w:val="20"/>
            <w:szCs w:val="20"/>
            <w:lang w:val="es-ES"/>
          </w:rPr>
          <w:delText>F.BO.08.004 Información de contacto</w:delText>
        </w:r>
      </w:del>
    </w:p>
    <w:p w14:paraId="01209413" w14:textId="247CFFDE" w:rsidR="00E04744" w:rsidRPr="002D23C5" w:rsidDel="003E57DB" w:rsidRDefault="00E04744" w:rsidP="00E04744">
      <w:pPr>
        <w:pStyle w:val="Prrafodelista"/>
        <w:numPr>
          <w:ilvl w:val="2"/>
          <w:numId w:val="50"/>
        </w:numPr>
        <w:spacing w:after="0" w:line="240" w:lineRule="atLeast"/>
        <w:rPr>
          <w:del w:id="80" w:author="Elvia Maria Gacha Garcia" w:date="2022-06-02T16:38:00Z"/>
          <w:rFonts w:ascii="Arial" w:hAnsi="Arial" w:cs="Arial"/>
          <w:sz w:val="20"/>
          <w:szCs w:val="20"/>
          <w:lang w:val="es-ES"/>
        </w:rPr>
      </w:pPr>
      <w:del w:id="81" w:author="Elvia Maria Gacha Garcia" w:date="2022-06-02T16:38:00Z">
        <w:r w:rsidRPr="002D23C5" w:rsidDel="003E57DB">
          <w:rPr>
            <w:rFonts w:ascii="Arial" w:hAnsi="Arial" w:cs="Arial"/>
            <w:sz w:val="20"/>
            <w:szCs w:val="20"/>
            <w:lang w:val="es-ES"/>
          </w:rPr>
          <w:delText>F.BO.08.005 Links de interés</w:delText>
        </w:r>
      </w:del>
    </w:p>
    <w:p w14:paraId="59DD4DFB" w14:textId="10C46CBA" w:rsidR="00E04744" w:rsidRPr="002D23C5" w:rsidDel="003E57DB" w:rsidRDefault="00E04744" w:rsidP="00806757">
      <w:pPr>
        <w:pStyle w:val="Prrafodelista"/>
        <w:numPr>
          <w:ilvl w:val="2"/>
          <w:numId w:val="50"/>
        </w:numPr>
        <w:spacing w:after="0" w:line="240" w:lineRule="atLeast"/>
        <w:rPr>
          <w:del w:id="82" w:author="Elvia Maria Gacha Garcia" w:date="2022-06-02T16:38:00Z"/>
          <w:rFonts w:ascii="Arial" w:hAnsi="Arial" w:cs="Arial"/>
          <w:sz w:val="20"/>
          <w:szCs w:val="20"/>
          <w:lang w:val="es-ES"/>
        </w:rPr>
        <w:pPrChange w:id="83" w:author="Elvia Maria Gacha Garcia" w:date="2022-06-02T16:38:00Z">
          <w:pPr>
            <w:pStyle w:val="Prrafodelista"/>
            <w:numPr>
              <w:ilvl w:val="2"/>
              <w:numId w:val="50"/>
            </w:numPr>
            <w:spacing w:after="0" w:line="240" w:lineRule="atLeast"/>
            <w:ind w:left="2160" w:hanging="360"/>
          </w:pPr>
        </w:pPrChange>
      </w:pPr>
      <w:del w:id="84" w:author="Elvia Maria Gacha Garcia" w:date="2022-06-02T16:38:00Z">
        <w:r w:rsidRPr="003E57DB" w:rsidDel="003E57DB">
          <w:rPr>
            <w:rFonts w:ascii="Arial" w:hAnsi="Arial" w:cs="Arial"/>
            <w:sz w:val="20"/>
            <w:szCs w:val="20"/>
            <w:lang w:val="es-ES"/>
            <w:rPrChange w:id="85" w:author="Elvia Maria Gacha Garcia" w:date="2022-06-02T16:38:00Z">
              <w:rPr>
                <w:rFonts w:ascii="Arial" w:hAnsi="Arial" w:cs="Arial"/>
                <w:sz w:val="20"/>
                <w:szCs w:val="20"/>
                <w:lang w:val="es-ES"/>
              </w:rPr>
            </w:rPrChange>
          </w:rPr>
          <w:delText>F.BO.08.009 Configuración de Estados, Ciudades y Zona</w:delText>
        </w:r>
      </w:del>
    </w:p>
    <w:p w14:paraId="1A056F0D" w14:textId="2CE6634B" w:rsidR="00E04744" w:rsidRPr="003E57DB" w:rsidRDefault="00E04744" w:rsidP="003E57DB">
      <w:pPr>
        <w:pStyle w:val="Prrafodelista"/>
        <w:spacing w:after="0" w:line="240" w:lineRule="atLeast"/>
        <w:ind w:left="2160"/>
        <w:rPr>
          <w:rFonts w:ascii="Arial" w:hAnsi="Arial" w:cs="Arial"/>
          <w:sz w:val="20"/>
          <w:szCs w:val="20"/>
          <w:lang w:val="es-ES"/>
          <w:rPrChange w:id="86" w:author="Elvia Maria Gacha Garcia" w:date="2022-06-02T16:38:00Z">
            <w:rPr>
              <w:rFonts w:ascii="Arial" w:hAnsi="Arial" w:cs="Arial"/>
              <w:sz w:val="20"/>
              <w:szCs w:val="20"/>
              <w:lang w:val="es-ES"/>
            </w:rPr>
          </w:rPrChange>
        </w:rPr>
        <w:pPrChange w:id="87" w:author="Elvia Maria Gacha Garcia" w:date="2022-06-02T16:38:00Z">
          <w:pPr>
            <w:spacing w:after="0" w:line="240" w:lineRule="atLeast"/>
          </w:pPr>
        </w:pPrChange>
      </w:pPr>
      <w:del w:id="88" w:author="Elvia Maria Gacha Garcia" w:date="2022-06-02T16:38:00Z">
        <w:r w:rsidRPr="003E57DB" w:rsidDel="003E57DB">
          <w:rPr>
            <w:rFonts w:ascii="Arial" w:hAnsi="Arial" w:cs="Arial"/>
            <w:sz w:val="20"/>
            <w:szCs w:val="20"/>
            <w:lang w:val="es-ES"/>
            <w:rPrChange w:id="89" w:author="Elvia Maria Gacha Garcia" w:date="2022-06-02T16:38:00Z">
              <w:rPr>
                <w:rFonts w:ascii="Arial" w:hAnsi="Arial" w:cs="Arial"/>
                <w:sz w:val="20"/>
                <w:szCs w:val="20"/>
                <w:lang w:val="es-ES"/>
              </w:rPr>
            </w:rPrChange>
          </w:rPr>
          <w:delText xml:space="preserve"> </w:delText>
        </w:r>
      </w:del>
    </w:p>
    <w:p w14:paraId="5D8214FF" w14:textId="6C8A1746" w:rsidR="00E04744" w:rsidRDefault="00E04744" w:rsidP="00E04744">
      <w:pPr>
        <w:pStyle w:val="Prrafodelista"/>
        <w:numPr>
          <w:ilvl w:val="0"/>
          <w:numId w:val="50"/>
        </w:numPr>
        <w:spacing w:after="0" w:line="240" w:lineRule="atLeast"/>
        <w:rPr>
          <w:ins w:id="90" w:author="Elvia Maria Gacha Garcia" w:date="2022-06-02T16:42:00Z"/>
          <w:rFonts w:ascii="Arial" w:hAnsi="Arial" w:cs="Arial"/>
          <w:b/>
          <w:bCs/>
          <w:sz w:val="20"/>
          <w:szCs w:val="20"/>
          <w:lang w:val="es-ES"/>
        </w:rPr>
      </w:pPr>
      <w:r w:rsidRPr="00E04744">
        <w:rPr>
          <w:rFonts w:ascii="Arial" w:hAnsi="Arial" w:cs="Arial"/>
          <w:b/>
          <w:bCs/>
          <w:sz w:val="20"/>
          <w:szCs w:val="20"/>
          <w:lang w:val="es-ES"/>
        </w:rPr>
        <w:t>Funcionalidades de canal web</w:t>
      </w:r>
    </w:p>
    <w:p w14:paraId="08ABD749" w14:textId="77777777" w:rsidR="003E57DB" w:rsidRPr="00E04744" w:rsidRDefault="003E57DB" w:rsidP="003E57DB">
      <w:pPr>
        <w:pStyle w:val="Prrafodelista"/>
        <w:spacing w:after="0" w:line="240" w:lineRule="atLeast"/>
        <w:rPr>
          <w:rFonts w:ascii="Arial" w:hAnsi="Arial" w:cs="Arial"/>
          <w:b/>
          <w:bCs/>
          <w:sz w:val="20"/>
          <w:szCs w:val="20"/>
          <w:lang w:val="es-ES"/>
        </w:rPr>
        <w:pPrChange w:id="91" w:author="Elvia Maria Gacha Garcia" w:date="2022-06-02T16:42:00Z">
          <w:pPr>
            <w:pStyle w:val="Prrafodelista"/>
            <w:numPr>
              <w:numId w:val="50"/>
            </w:numPr>
            <w:spacing w:after="0" w:line="240" w:lineRule="atLeast"/>
            <w:ind w:hanging="360"/>
          </w:pPr>
        </w:pPrChange>
      </w:pPr>
    </w:p>
    <w:p w14:paraId="626C5B38" w14:textId="4B37FE99" w:rsidR="00E04744" w:rsidRPr="002D23C5" w:rsidDel="003E57DB" w:rsidRDefault="00E04744" w:rsidP="003E57DB">
      <w:pPr>
        <w:pStyle w:val="Prrafodelista"/>
        <w:numPr>
          <w:ilvl w:val="1"/>
          <w:numId w:val="50"/>
        </w:numPr>
        <w:spacing w:after="0" w:line="240" w:lineRule="atLeast"/>
        <w:rPr>
          <w:del w:id="92" w:author="Elvia Maria Gacha Garcia" w:date="2022-06-02T16:39:00Z"/>
          <w:rFonts w:ascii="Arial" w:hAnsi="Arial" w:cs="Arial"/>
          <w:sz w:val="20"/>
          <w:szCs w:val="20"/>
          <w:lang w:val="es-ES"/>
        </w:rPr>
        <w:pPrChange w:id="93" w:author="Elvia Maria Gacha Garcia" w:date="2022-06-02T16:39:00Z">
          <w:pPr>
            <w:pStyle w:val="Prrafodelista"/>
            <w:numPr>
              <w:ilvl w:val="1"/>
              <w:numId w:val="50"/>
            </w:numPr>
            <w:spacing w:after="0" w:line="240" w:lineRule="atLeast"/>
            <w:ind w:left="1440" w:hanging="360"/>
          </w:pPr>
        </w:pPrChange>
      </w:pPr>
      <w:r w:rsidRPr="002D23C5">
        <w:rPr>
          <w:rFonts w:ascii="Arial" w:hAnsi="Arial" w:cs="Arial"/>
          <w:sz w:val="20"/>
          <w:szCs w:val="20"/>
          <w:lang w:val="es-ES"/>
        </w:rPr>
        <w:t>F.W</w:t>
      </w:r>
      <w:del w:id="94" w:author="Elvia Maria Gacha Garcia" w:date="2022-06-02T16:42:00Z">
        <w:r w:rsidRPr="002D23C5" w:rsidDel="003E57DB">
          <w:rPr>
            <w:rFonts w:ascii="Arial" w:hAnsi="Arial" w:cs="Arial"/>
            <w:sz w:val="20"/>
            <w:szCs w:val="20"/>
            <w:lang w:val="es-ES"/>
          </w:rPr>
          <w:delText>B</w:delText>
        </w:r>
      </w:del>
      <w:r w:rsidRPr="002D23C5">
        <w:rPr>
          <w:rFonts w:ascii="Arial" w:hAnsi="Arial" w:cs="Arial"/>
          <w:sz w:val="20"/>
          <w:szCs w:val="20"/>
          <w:lang w:val="es-ES"/>
        </w:rPr>
        <w:t>.0</w:t>
      </w:r>
      <w:ins w:id="95" w:author="Elvia Maria Gacha Garcia" w:date="2022-06-02T16:39:00Z">
        <w:r w:rsidR="003E57DB">
          <w:rPr>
            <w:rFonts w:ascii="Arial" w:hAnsi="Arial" w:cs="Arial"/>
            <w:sz w:val="20"/>
            <w:szCs w:val="20"/>
            <w:lang w:val="es-ES"/>
          </w:rPr>
          <w:t>1</w:t>
        </w:r>
      </w:ins>
      <w:del w:id="96" w:author="Elvia Maria Gacha Garcia" w:date="2022-06-02T16:39:00Z">
        <w:r w:rsidRPr="002D23C5" w:rsidDel="003E57DB">
          <w:rPr>
            <w:rFonts w:ascii="Arial" w:hAnsi="Arial" w:cs="Arial"/>
            <w:sz w:val="20"/>
            <w:szCs w:val="20"/>
            <w:lang w:val="es-ES"/>
          </w:rPr>
          <w:delText>3</w:delText>
        </w:r>
      </w:del>
      <w:r w:rsidRPr="002D23C5">
        <w:rPr>
          <w:rFonts w:ascii="Arial" w:hAnsi="Arial" w:cs="Arial"/>
          <w:sz w:val="20"/>
          <w:szCs w:val="20"/>
          <w:lang w:val="es-ES"/>
        </w:rPr>
        <w:t xml:space="preserve"> – </w:t>
      </w:r>
      <w:ins w:id="97" w:author="Elvia Maria Gacha Garcia" w:date="2022-06-02T16:40:00Z">
        <w:r w:rsidR="003E57DB">
          <w:rPr>
            <w:rFonts w:ascii="Arial" w:hAnsi="Arial" w:cs="Arial"/>
            <w:sz w:val="20"/>
            <w:szCs w:val="20"/>
            <w:lang w:val="es-ES"/>
          </w:rPr>
          <w:t>Consultar Vuelos</w:t>
        </w:r>
      </w:ins>
      <w:del w:id="98" w:author="Elvia Maria Gacha Garcia" w:date="2022-06-02T16:39:00Z">
        <w:r w:rsidRPr="002D23C5" w:rsidDel="003E57DB">
          <w:rPr>
            <w:rFonts w:ascii="Arial" w:hAnsi="Arial" w:cs="Arial"/>
            <w:sz w:val="20"/>
            <w:szCs w:val="20"/>
            <w:lang w:val="es-ES"/>
          </w:rPr>
          <w:delText>Mis productos -</w:delText>
        </w:r>
      </w:del>
      <w:r w:rsidRPr="002D23C5">
        <w:rPr>
          <w:rFonts w:ascii="Arial" w:hAnsi="Arial" w:cs="Arial"/>
          <w:sz w:val="20"/>
          <w:szCs w:val="20"/>
          <w:lang w:val="es-ES"/>
        </w:rPr>
        <w:t xml:space="preserve"> </w:t>
      </w:r>
      <w:bookmarkStart w:id="99" w:name="_GoBack"/>
      <w:bookmarkEnd w:id="99"/>
      <w:del w:id="100" w:author="Elvia Maria Gacha Garcia" w:date="2022-06-02T16:39:00Z">
        <w:r w:rsidRPr="002D23C5" w:rsidDel="003E57DB">
          <w:rPr>
            <w:rFonts w:ascii="Arial" w:hAnsi="Arial" w:cs="Arial"/>
            <w:sz w:val="20"/>
            <w:szCs w:val="20"/>
            <w:lang w:val="es-ES"/>
          </w:rPr>
          <w:delText xml:space="preserve">Se incorporan las siguientes funcionalidades a las ya liberadas en paquetes anteriores </w:delText>
        </w:r>
      </w:del>
    </w:p>
    <w:p w14:paraId="71F4525A" w14:textId="303B3116" w:rsidR="00E04744" w:rsidRPr="002D23C5" w:rsidDel="003E57DB" w:rsidRDefault="00E04744" w:rsidP="003E57DB">
      <w:pPr>
        <w:pStyle w:val="Prrafodelista"/>
        <w:numPr>
          <w:ilvl w:val="1"/>
          <w:numId w:val="50"/>
        </w:numPr>
        <w:spacing w:after="0" w:line="240" w:lineRule="atLeast"/>
        <w:rPr>
          <w:del w:id="101" w:author="Elvia Maria Gacha Garcia" w:date="2022-06-02T16:39:00Z"/>
          <w:rFonts w:ascii="Arial" w:hAnsi="Arial" w:cs="Arial"/>
          <w:sz w:val="20"/>
          <w:szCs w:val="20"/>
          <w:lang w:val="es-ES"/>
        </w:rPr>
        <w:pPrChange w:id="102" w:author="Elvia Maria Gacha Garcia" w:date="2022-06-02T16:39:00Z">
          <w:pPr>
            <w:pStyle w:val="Prrafodelista"/>
            <w:numPr>
              <w:ilvl w:val="2"/>
              <w:numId w:val="50"/>
            </w:numPr>
            <w:spacing w:after="0" w:line="240" w:lineRule="atLeast"/>
            <w:ind w:left="2160" w:hanging="360"/>
          </w:pPr>
        </w:pPrChange>
      </w:pPr>
      <w:del w:id="103" w:author="Elvia Maria Gacha Garcia" w:date="2022-06-02T16:39:00Z">
        <w:r w:rsidRPr="002D23C5" w:rsidDel="003E57DB">
          <w:rPr>
            <w:rFonts w:ascii="Arial" w:hAnsi="Arial" w:cs="Arial"/>
            <w:sz w:val="20"/>
            <w:szCs w:val="20"/>
            <w:lang w:val="es-ES"/>
          </w:rPr>
          <w:delText>F.WB.03.005 Productos favoritos</w:delText>
        </w:r>
      </w:del>
    </w:p>
    <w:p w14:paraId="45082CD3" w14:textId="731DEA5B" w:rsidR="00E04744" w:rsidRPr="002D23C5" w:rsidRDefault="00E04744" w:rsidP="003E57DB">
      <w:pPr>
        <w:pStyle w:val="Prrafodelista"/>
        <w:numPr>
          <w:ilvl w:val="1"/>
          <w:numId w:val="50"/>
        </w:numPr>
        <w:spacing w:after="0" w:line="240" w:lineRule="atLeast"/>
        <w:rPr>
          <w:rFonts w:ascii="Arial" w:hAnsi="Arial" w:cs="Arial"/>
          <w:sz w:val="20"/>
          <w:szCs w:val="20"/>
          <w:lang w:val="es-ES"/>
        </w:rPr>
        <w:pPrChange w:id="104" w:author="Elvia Maria Gacha Garcia" w:date="2022-06-02T16:39:00Z">
          <w:pPr>
            <w:pStyle w:val="Prrafodelista"/>
            <w:numPr>
              <w:ilvl w:val="2"/>
              <w:numId w:val="50"/>
            </w:numPr>
            <w:spacing w:after="0" w:line="240" w:lineRule="atLeast"/>
            <w:ind w:left="2160" w:hanging="360"/>
          </w:pPr>
        </w:pPrChange>
      </w:pPr>
      <w:del w:id="105" w:author="Elvia Maria Gacha Garcia" w:date="2022-06-02T16:39:00Z">
        <w:r w:rsidRPr="002D23C5" w:rsidDel="003E57DB">
          <w:rPr>
            <w:rFonts w:ascii="Arial" w:hAnsi="Arial" w:cs="Arial"/>
            <w:sz w:val="20"/>
            <w:szCs w:val="20"/>
            <w:lang w:val="es-ES"/>
          </w:rPr>
          <w:delText>F.WB.03.502 Depósitos a plazo fijo - Acciones contextuales - Renovación de Plazo Fijo</w:delText>
        </w:r>
      </w:del>
    </w:p>
    <w:p w14:paraId="65AC644E" w14:textId="149946C0" w:rsidR="00E04744" w:rsidRDefault="00E04744" w:rsidP="00E04744">
      <w:pPr>
        <w:pStyle w:val="Prrafodelista"/>
        <w:numPr>
          <w:ilvl w:val="1"/>
          <w:numId w:val="50"/>
        </w:numPr>
        <w:spacing w:after="0" w:line="240" w:lineRule="atLeast"/>
        <w:rPr>
          <w:ins w:id="106" w:author="Elvia Maria Gacha Garcia" w:date="2022-06-02T16:41:00Z"/>
          <w:rFonts w:ascii="Arial" w:hAnsi="Arial" w:cs="Arial"/>
          <w:sz w:val="20"/>
          <w:szCs w:val="20"/>
          <w:lang w:val="es-ES"/>
        </w:rPr>
      </w:pPr>
      <w:r w:rsidRPr="002D23C5">
        <w:rPr>
          <w:rFonts w:ascii="Arial" w:hAnsi="Arial" w:cs="Arial"/>
          <w:sz w:val="20"/>
          <w:szCs w:val="20"/>
          <w:lang w:val="es-ES"/>
        </w:rPr>
        <w:t>F.W</w:t>
      </w:r>
      <w:del w:id="107" w:author="Elvia Maria Gacha Garcia" w:date="2022-06-02T16:42:00Z">
        <w:r w:rsidRPr="002D23C5" w:rsidDel="003E57DB">
          <w:rPr>
            <w:rFonts w:ascii="Arial" w:hAnsi="Arial" w:cs="Arial"/>
            <w:sz w:val="20"/>
            <w:szCs w:val="20"/>
            <w:lang w:val="es-ES"/>
          </w:rPr>
          <w:delText>B</w:delText>
        </w:r>
      </w:del>
      <w:r w:rsidRPr="002D23C5">
        <w:rPr>
          <w:rFonts w:ascii="Arial" w:hAnsi="Arial" w:cs="Arial"/>
          <w:sz w:val="20"/>
          <w:szCs w:val="20"/>
          <w:lang w:val="es-ES"/>
        </w:rPr>
        <w:t>.0</w:t>
      </w:r>
      <w:ins w:id="108" w:author="Elvia Maria Gacha Garcia" w:date="2022-06-02T16:40:00Z">
        <w:r w:rsidR="003E57DB">
          <w:rPr>
            <w:rFonts w:ascii="Arial" w:hAnsi="Arial" w:cs="Arial"/>
            <w:sz w:val="20"/>
            <w:szCs w:val="20"/>
            <w:lang w:val="es-ES"/>
          </w:rPr>
          <w:t>2</w:t>
        </w:r>
      </w:ins>
      <w:del w:id="109" w:author="Elvia Maria Gacha Garcia" w:date="2022-06-02T16:40:00Z">
        <w:r w:rsidRPr="002D23C5" w:rsidDel="003E57DB">
          <w:rPr>
            <w:rFonts w:ascii="Arial" w:hAnsi="Arial" w:cs="Arial"/>
            <w:sz w:val="20"/>
            <w:szCs w:val="20"/>
            <w:lang w:val="es-ES"/>
          </w:rPr>
          <w:delText>6</w:delText>
        </w:r>
      </w:del>
      <w:r w:rsidRPr="002D23C5">
        <w:rPr>
          <w:rFonts w:ascii="Arial" w:hAnsi="Arial" w:cs="Arial"/>
          <w:sz w:val="20"/>
          <w:szCs w:val="20"/>
          <w:lang w:val="es-ES"/>
        </w:rPr>
        <w:t xml:space="preserve"> –</w:t>
      </w:r>
      <w:del w:id="110" w:author="Elvia Maria Gacha Garcia" w:date="2022-06-02T16:40:00Z">
        <w:r w:rsidRPr="002D23C5" w:rsidDel="003E57DB">
          <w:rPr>
            <w:rFonts w:ascii="Arial" w:hAnsi="Arial" w:cs="Arial"/>
            <w:sz w:val="20"/>
            <w:szCs w:val="20"/>
            <w:lang w:val="es-ES"/>
          </w:rPr>
          <w:delText xml:space="preserve"> Pagar - Se incorporan las siguientes funcionalidades a las ya liberadas en paquetes anteriores </w:delText>
        </w:r>
      </w:del>
      <w:ins w:id="111" w:author="Elvia Maria Gacha Garcia" w:date="2022-06-02T16:40:00Z">
        <w:r w:rsidR="003E57DB">
          <w:rPr>
            <w:rFonts w:ascii="Arial" w:hAnsi="Arial" w:cs="Arial"/>
            <w:sz w:val="20"/>
            <w:szCs w:val="20"/>
            <w:lang w:val="es-ES"/>
          </w:rPr>
          <w:t xml:space="preserve"> Comprar Vuelos</w:t>
        </w:r>
      </w:ins>
    </w:p>
    <w:p w14:paraId="573BE6B4" w14:textId="6A208C76" w:rsidR="003E57DB" w:rsidDel="008C2C29" w:rsidRDefault="003E57DB" w:rsidP="00E04744">
      <w:pPr>
        <w:pStyle w:val="Prrafodelista"/>
        <w:numPr>
          <w:ilvl w:val="1"/>
          <w:numId w:val="50"/>
        </w:numPr>
        <w:spacing w:after="0" w:line="240" w:lineRule="atLeast"/>
        <w:rPr>
          <w:del w:id="112" w:author="Elvia Maria Gacha Garcia" w:date="2022-06-03T16:33:00Z"/>
          <w:rFonts w:ascii="Arial" w:hAnsi="Arial" w:cs="Arial"/>
          <w:sz w:val="20"/>
          <w:szCs w:val="20"/>
          <w:lang w:val="es-ES"/>
        </w:rPr>
      </w:pPr>
    </w:p>
    <w:p w14:paraId="2190F362" w14:textId="5B0FAD4C" w:rsidR="00E04744" w:rsidDel="003E57DB" w:rsidRDefault="00E04744" w:rsidP="00E04744">
      <w:pPr>
        <w:pStyle w:val="Prrafodelista"/>
        <w:numPr>
          <w:ilvl w:val="2"/>
          <w:numId w:val="50"/>
        </w:numPr>
        <w:spacing w:after="0" w:line="240" w:lineRule="atLeast"/>
        <w:rPr>
          <w:del w:id="113" w:author="Elvia Maria Gacha Garcia" w:date="2022-06-02T16:42:00Z"/>
          <w:rFonts w:ascii="Arial" w:hAnsi="Arial" w:cs="Arial"/>
          <w:sz w:val="20"/>
          <w:szCs w:val="20"/>
          <w:lang w:val="es-ES"/>
        </w:rPr>
      </w:pPr>
      <w:del w:id="114" w:author="Elvia Maria Gacha Garcia" w:date="2022-06-02T16:42:00Z">
        <w:r w:rsidRPr="002D23C5" w:rsidDel="003E57DB">
          <w:rPr>
            <w:rFonts w:ascii="Arial" w:hAnsi="Arial" w:cs="Arial"/>
            <w:sz w:val="20"/>
            <w:szCs w:val="20"/>
            <w:lang w:val="es-ES"/>
          </w:rPr>
          <w:delText>F.WB.06.006 Nóminas</w:delText>
        </w:r>
      </w:del>
    </w:p>
    <w:p w14:paraId="50D5B16B" w14:textId="31FC2033" w:rsidR="00E04744" w:rsidDel="003E57DB" w:rsidRDefault="00E04744" w:rsidP="00E04744">
      <w:pPr>
        <w:pStyle w:val="Prrafodelista"/>
        <w:numPr>
          <w:ilvl w:val="3"/>
          <w:numId w:val="50"/>
        </w:numPr>
        <w:spacing w:after="0" w:line="240" w:lineRule="atLeast"/>
        <w:rPr>
          <w:del w:id="115" w:author="Elvia Maria Gacha Garcia" w:date="2022-06-02T16:42:00Z"/>
          <w:rFonts w:ascii="Arial" w:hAnsi="Arial" w:cs="Arial"/>
          <w:sz w:val="20"/>
          <w:szCs w:val="20"/>
          <w:lang w:val="es-ES"/>
        </w:rPr>
      </w:pPr>
      <w:del w:id="116" w:author="Elvia Maria Gacha Garcia" w:date="2022-06-02T16:42:00Z">
        <w:r w:rsidRPr="002D23C5" w:rsidDel="003E57DB">
          <w:rPr>
            <w:rFonts w:ascii="Arial" w:hAnsi="Arial" w:cs="Arial"/>
            <w:sz w:val="20"/>
            <w:szCs w:val="20"/>
            <w:lang w:val="es-ES"/>
          </w:rPr>
          <w:delText>F.WB.06.006.01 - Pago de Planillas Archivo</w:delText>
        </w:r>
      </w:del>
    </w:p>
    <w:p w14:paraId="31044644" w14:textId="3CC7C57D" w:rsidR="00E04744" w:rsidRPr="002D23C5" w:rsidDel="003E57DB" w:rsidRDefault="00E04744" w:rsidP="00E04744">
      <w:pPr>
        <w:pStyle w:val="Prrafodelista"/>
        <w:numPr>
          <w:ilvl w:val="3"/>
          <w:numId w:val="50"/>
        </w:numPr>
        <w:spacing w:after="0" w:line="240" w:lineRule="atLeast"/>
        <w:rPr>
          <w:del w:id="117" w:author="Elvia Maria Gacha Garcia" w:date="2022-06-02T16:42:00Z"/>
          <w:rFonts w:ascii="Arial" w:hAnsi="Arial" w:cs="Arial"/>
          <w:sz w:val="20"/>
          <w:szCs w:val="20"/>
          <w:lang w:val="es-ES"/>
        </w:rPr>
      </w:pPr>
      <w:del w:id="118" w:author="Elvia Maria Gacha Garcia" w:date="2022-06-02T16:42:00Z">
        <w:r w:rsidRPr="002D23C5" w:rsidDel="003E57DB">
          <w:rPr>
            <w:rFonts w:ascii="Arial" w:hAnsi="Arial" w:cs="Arial"/>
            <w:sz w:val="20"/>
            <w:szCs w:val="20"/>
            <w:lang w:val="es-ES"/>
          </w:rPr>
          <w:delText>F.WB.06.006.02 - Pago de Planillas Manual</w:delText>
        </w:r>
      </w:del>
    </w:p>
    <w:p w14:paraId="0C0863DE" w14:textId="53EFEE54" w:rsidR="00E04744" w:rsidDel="003E57DB" w:rsidRDefault="00E04744" w:rsidP="00E04744">
      <w:pPr>
        <w:pStyle w:val="Prrafodelista"/>
        <w:numPr>
          <w:ilvl w:val="2"/>
          <w:numId w:val="50"/>
        </w:numPr>
        <w:spacing w:after="0" w:line="240" w:lineRule="atLeast"/>
        <w:rPr>
          <w:del w:id="119" w:author="Elvia Maria Gacha Garcia" w:date="2022-06-02T16:42:00Z"/>
          <w:rFonts w:ascii="Arial" w:hAnsi="Arial" w:cs="Arial"/>
          <w:sz w:val="20"/>
          <w:szCs w:val="20"/>
          <w:lang w:val="es-ES"/>
        </w:rPr>
      </w:pPr>
      <w:del w:id="120" w:author="Elvia Maria Gacha Garcia" w:date="2022-06-02T16:42:00Z">
        <w:r w:rsidRPr="002D23C5" w:rsidDel="003E57DB">
          <w:rPr>
            <w:rFonts w:ascii="Arial" w:hAnsi="Arial" w:cs="Arial"/>
            <w:sz w:val="20"/>
            <w:szCs w:val="20"/>
            <w:lang w:val="es-ES"/>
          </w:rPr>
          <w:delText>F.WB.06.007 Proveedores</w:delText>
        </w:r>
      </w:del>
    </w:p>
    <w:p w14:paraId="38EBE1DD" w14:textId="720F0328" w:rsidR="00E04744" w:rsidRPr="002D23C5" w:rsidDel="003E57DB" w:rsidRDefault="00E04744" w:rsidP="00E04744">
      <w:pPr>
        <w:pStyle w:val="Prrafodelista"/>
        <w:numPr>
          <w:ilvl w:val="3"/>
          <w:numId w:val="50"/>
        </w:numPr>
        <w:spacing w:after="0" w:line="240" w:lineRule="atLeast"/>
        <w:rPr>
          <w:del w:id="121" w:author="Elvia Maria Gacha Garcia" w:date="2022-06-02T16:42:00Z"/>
          <w:rFonts w:ascii="Arial" w:hAnsi="Arial" w:cs="Arial"/>
          <w:sz w:val="20"/>
          <w:szCs w:val="20"/>
          <w:lang w:val="es-ES"/>
        </w:rPr>
      </w:pPr>
      <w:del w:id="122" w:author="Elvia Maria Gacha Garcia" w:date="2022-06-02T16:42:00Z">
        <w:r w:rsidRPr="002D23C5" w:rsidDel="003E57DB">
          <w:rPr>
            <w:rFonts w:ascii="Arial" w:hAnsi="Arial" w:cs="Arial"/>
            <w:sz w:val="20"/>
            <w:szCs w:val="20"/>
            <w:lang w:val="es-ES"/>
          </w:rPr>
          <w:delText>F.WB.06.007.01 - Pago de Proveedores Archivo</w:delText>
        </w:r>
      </w:del>
    </w:p>
    <w:p w14:paraId="4C44A730" w14:textId="21EEE89E" w:rsidR="00E04744" w:rsidRPr="002D23C5" w:rsidDel="003E57DB" w:rsidRDefault="00E04744" w:rsidP="00E04744">
      <w:pPr>
        <w:pStyle w:val="Prrafodelista"/>
        <w:numPr>
          <w:ilvl w:val="3"/>
          <w:numId w:val="50"/>
        </w:numPr>
        <w:spacing w:after="0" w:line="240" w:lineRule="atLeast"/>
        <w:rPr>
          <w:del w:id="123" w:author="Elvia Maria Gacha Garcia" w:date="2022-06-02T16:42:00Z"/>
          <w:rFonts w:ascii="Arial" w:hAnsi="Arial" w:cs="Arial"/>
          <w:sz w:val="20"/>
          <w:szCs w:val="20"/>
          <w:lang w:val="es-ES"/>
        </w:rPr>
      </w:pPr>
      <w:del w:id="124" w:author="Elvia Maria Gacha Garcia" w:date="2022-06-02T16:42:00Z">
        <w:r w:rsidRPr="002D23C5" w:rsidDel="003E57DB">
          <w:rPr>
            <w:rFonts w:ascii="Arial" w:hAnsi="Arial" w:cs="Arial"/>
            <w:sz w:val="20"/>
            <w:szCs w:val="20"/>
            <w:lang w:val="es-ES"/>
          </w:rPr>
          <w:delText>F.WB.06.007.02 - Pago de Proveedores Manual</w:delText>
        </w:r>
      </w:del>
    </w:p>
    <w:p w14:paraId="00CEB65B" w14:textId="7C30C328" w:rsidR="00E04744" w:rsidRPr="002D23C5" w:rsidDel="003E57DB" w:rsidRDefault="00E04744" w:rsidP="00E04744">
      <w:pPr>
        <w:pStyle w:val="Prrafodelista"/>
        <w:numPr>
          <w:ilvl w:val="2"/>
          <w:numId w:val="50"/>
        </w:numPr>
        <w:spacing w:after="0" w:line="240" w:lineRule="atLeast"/>
        <w:rPr>
          <w:del w:id="125" w:author="Elvia Maria Gacha Garcia" w:date="2022-06-02T16:42:00Z"/>
          <w:rFonts w:ascii="Arial" w:hAnsi="Arial" w:cs="Arial"/>
          <w:sz w:val="20"/>
          <w:szCs w:val="20"/>
          <w:lang w:val="es-ES"/>
        </w:rPr>
      </w:pPr>
      <w:del w:id="126" w:author="Elvia Maria Gacha Garcia" w:date="2022-06-02T16:42:00Z">
        <w:r w:rsidRPr="002D23C5" w:rsidDel="003E57DB">
          <w:rPr>
            <w:rFonts w:ascii="Arial" w:hAnsi="Arial" w:cs="Arial"/>
            <w:sz w:val="20"/>
            <w:szCs w:val="20"/>
            <w:lang w:val="es-ES"/>
          </w:rPr>
          <w:delText>F.WB.06.008 Múltiples</w:delText>
        </w:r>
      </w:del>
    </w:p>
    <w:p w14:paraId="15367357" w14:textId="3EC4A47F" w:rsidR="00E04744" w:rsidDel="003E57DB" w:rsidRDefault="00E04744" w:rsidP="00E04744">
      <w:pPr>
        <w:pStyle w:val="Prrafodelista"/>
        <w:numPr>
          <w:ilvl w:val="1"/>
          <w:numId w:val="50"/>
        </w:numPr>
        <w:spacing w:after="0" w:line="240" w:lineRule="atLeast"/>
        <w:rPr>
          <w:del w:id="127" w:author="Elvia Maria Gacha Garcia" w:date="2022-06-02T16:42:00Z"/>
          <w:rFonts w:ascii="Arial" w:hAnsi="Arial" w:cs="Arial"/>
          <w:sz w:val="20"/>
          <w:szCs w:val="20"/>
          <w:lang w:val="es-ES"/>
        </w:rPr>
      </w:pPr>
      <w:del w:id="128" w:author="Elvia Maria Gacha Garcia" w:date="2022-06-02T16:42:00Z">
        <w:r w:rsidRPr="002D23C5" w:rsidDel="003E57DB">
          <w:rPr>
            <w:rFonts w:ascii="Arial" w:hAnsi="Arial" w:cs="Arial"/>
            <w:sz w:val="20"/>
            <w:szCs w:val="20"/>
            <w:lang w:val="es-ES"/>
          </w:rPr>
          <w:delText xml:space="preserve">F.WB.07 – Mis transacciones - Se incorporan las siguientes funcionalidades a las ya liberadas en paquetes anteriores </w:delText>
        </w:r>
      </w:del>
    </w:p>
    <w:p w14:paraId="64F37F83" w14:textId="7F307152" w:rsidR="00E04744" w:rsidDel="003E57DB" w:rsidRDefault="00E04744" w:rsidP="00E04744">
      <w:pPr>
        <w:pStyle w:val="Prrafodelista"/>
        <w:numPr>
          <w:ilvl w:val="2"/>
          <w:numId w:val="50"/>
        </w:numPr>
        <w:spacing w:after="0" w:line="240" w:lineRule="atLeast"/>
        <w:rPr>
          <w:del w:id="129" w:author="Elvia Maria Gacha Garcia" w:date="2022-06-02T16:42:00Z"/>
          <w:rFonts w:ascii="Arial" w:hAnsi="Arial" w:cs="Arial"/>
          <w:sz w:val="20"/>
          <w:szCs w:val="20"/>
          <w:lang w:val="es-ES"/>
        </w:rPr>
      </w:pPr>
      <w:del w:id="130" w:author="Elvia Maria Gacha Garcia" w:date="2022-06-02T16:42:00Z">
        <w:r w:rsidRPr="002D23C5" w:rsidDel="003E57DB">
          <w:rPr>
            <w:rFonts w:ascii="Arial" w:hAnsi="Arial" w:cs="Arial"/>
            <w:sz w:val="20"/>
            <w:szCs w:val="20"/>
            <w:lang w:val="es-ES"/>
          </w:rPr>
          <w:delText>F.WB.07.002 Agendadas</w:delText>
        </w:r>
      </w:del>
    </w:p>
    <w:p w14:paraId="6C6F9EB0" w14:textId="4882F805" w:rsidR="00E04744" w:rsidRPr="002D23C5" w:rsidDel="003E57DB" w:rsidRDefault="00E04744" w:rsidP="00E04744">
      <w:pPr>
        <w:pStyle w:val="Prrafodelista"/>
        <w:numPr>
          <w:ilvl w:val="2"/>
          <w:numId w:val="50"/>
        </w:numPr>
        <w:spacing w:after="0" w:line="240" w:lineRule="atLeast"/>
        <w:rPr>
          <w:del w:id="131" w:author="Elvia Maria Gacha Garcia" w:date="2022-06-02T16:42:00Z"/>
          <w:rFonts w:ascii="Arial" w:hAnsi="Arial" w:cs="Arial"/>
          <w:sz w:val="20"/>
          <w:szCs w:val="20"/>
          <w:lang w:val="es-ES"/>
        </w:rPr>
      </w:pPr>
      <w:del w:id="132" w:author="Elvia Maria Gacha Garcia" w:date="2022-06-02T16:42:00Z">
        <w:r w:rsidRPr="002D23C5" w:rsidDel="003E57DB">
          <w:rPr>
            <w:rFonts w:ascii="Arial" w:hAnsi="Arial" w:cs="Arial"/>
            <w:sz w:val="20"/>
            <w:szCs w:val="20"/>
            <w:lang w:val="es-ES"/>
          </w:rPr>
          <w:delText>F.WB.07.005 Lotes en validación</w:delText>
        </w:r>
      </w:del>
    </w:p>
    <w:p w14:paraId="1127C339" w14:textId="1D390A7A" w:rsidR="00E04744" w:rsidDel="003E57DB" w:rsidRDefault="00E04744" w:rsidP="00E04744">
      <w:pPr>
        <w:pStyle w:val="Prrafodelista"/>
        <w:numPr>
          <w:ilvl w:val="1"/>
          <w:numId w:val="50"/>
        </w:numPr>
        <w:spacing w:after="0" w:line="240" w:lineRule="atLeast"/>
        <w:rPr>
          <w:del w:id="133" w:author="Elvia Maria Gacha Garcia" w:date="2022-06-02T16:42:00Z"/>
          <w:rFonts w:ascii="Arial" w:hAnsi="Arial" w:cs="Arial"/>
          <w:sz w:val="20"/>
          <w:szCs w:val="20"/>
          <w:lang w:val="es-ES"/>
        </w:rPr>
      </w:pPr>
      <w:del w:id="134" w:author="Elvia Maria Gacha Garcia" w:date="2022-06-02T16:42:00Z">
        <w:r w:rsidRPr="002D23C5" w:rsidDel="003E57DB">
          <w:rPr>
            <w:rFonts w:ascii="Arial" w:hAnsi="Arial" w:cs="Arial"/>
            <w:sz w:val="20"/>
            <w:szCs w:val="20"/>
            <w:lang w:val="es-ES"/>
          </w:rPr>
          <w:delText xml:space="preserve">F.WB.08 – Gestionar </w:delText>
        </w:r>
      </w:del>
    </w:p>
    <w:p w14:paraId="3D7909CB" w14:textId="1717FBE6" w:rsidR="00E04744" w:rsidRPr="00E04744" w:rsidDel="003E57DB" w:rsidRDefault="00E04744" w:rsidP="00E04744">
      <w:pPr>
        <w:pStyle w:val="Prrafodelista"/>
        <w:numPr>
          <w:ilvl w:val="2"/>
          <w:numId w:val="50"/>
        </w:numPr>
        <w:spacing w:after="0" w:line="240" w:lineRule="atLeast"/>
        <w:rPr>
          <w:del w:id="135" w:author="Elvia Maria Gacha Garcia" w:date="2022-06-02T16:42:00Z"/>
          <w:rFonts w:ascii="Arial" w:hAnsi="Arial" w:cs="Arial"/>
          <w:sz w:val="20"/>
          <w:szCs w:val="20"/>
          <w:lang w:val="es-ES"/>
        </w:rPr>
      </w:pPr>
      <w:del w:id="136" w:author="Elvia Maria Gacha Garcia" w:date="2022-06-02T16:42:00Z">
        <w:r w:rsidRPr="00E04744" w:rsidDel="003E57DB">
          <w:rPr>
            <w:rFonts w:ascii="Arial" w:hAnsi="Arial" w:cs="Arial"/>
            <w:sz w:val="20"/>
            <w:szCs w:val="20"/>
            <w:lang w:val="es-ES"/>
          </w:rPr>
          <w:delText>F.WB.08.001 Solicitud de chequera</w:delText>
        </w:r>
      </w:del>
    </w:p>
    <w:p w14:paraId="67799167" w14:textId="18E91D3C" w:rsidR="00E04744" w:rsidRPr="00E04744" w:rsidDel="003E57DB" w:rsidRDefault="00E04744" w:rsidP="00E04744">
      <w:pPr>
        <w:pStyle w:val="Prrafodelista"/>
        <w:numPr>
          <w:ilvl w:val="2"/>
          <w:numId w:val="50"/>
        </w:numPr>
        <w:spacing w:after="0" w:line="240" w:lineRule="atLeast"/>
        <w:rPr>
          <w:del w:id="137" w:author="Elvia Maria Gacha Garcia" w:date="2022-06-02T16:42:00Z"/>
          <w:rFonts w:ascii="Arial" w:hAnsi="Arial" w:cs="Arial"/>
          <w:sz w:val="20"/>
          <w:szCs w:val="20"/>
          <w:lang w:val="es-ES"/>
        </w:rPr>
      </w:pPr>
      <w:del w:id="138" w:author="Elvia Maria Gacha Garcia" w:date="2022-06-02T16:42:00Z">
        <w:r w:rsidRPr="00E04744" w:rsidDel="003E57DB">
          <w:rPr>
            <w:rFonts w:ascii="Arial" w:hAnsi="Arial" w:cs="Arial"/>
            <w:sz w:val="20"/>
            <w:szCs w:val="20"/>
            <w:lang w:val="es-ES"/>
          </w:rPr>
          <w:delText>F.WB.08.003 Suspensión de cheques</w:delText>
        </w:r>
      </w:del>
    </w:p>
    <w:p w14:paraId="3DCC0265" w14:textId="764DA57F" w:rsidR="00E04744" w:rsidRPr="00E04744" w:rsidDel="003E57DB" w:rsidRDefault="00E04744" w:rsidP="00E04744">
      <w:pPr>
        <w:pStyle w:val="Prrafodelista"/>
        <w:numPr>
          <w:ilvl w:val="2"/>
          <w:numId w:val="50"/>
        </w:numPr>
        <w:spacing w:after="0" w:line="240" w:lineRule="atLeast"/>
        <w:rPr>
          <w:del w:id="139" w:author="Elvia Maria Gacha Garcia" w:date="2022-06-02T16:42:00Z"/>
          <w:rFonts w:ascii="Arial" w:hAnsi="Arial" w:cs="Arial"/>
          <w:sz w:val="20"/>
          <w:szCs w:val="20"/>
          <w:lang w:val="es-ES"/>
        </w:rPr>
      </w:pPr>
      <w:del w:id="140" w:author="Elvia Maria Gacha Garcia" w:date="2022-06-02T16:42:00Z">
        <w:r w:rsidRPr="00E04744" w:rsidDel="003E57DB">
          <w:rPr>
            <w:rFonts w:ascii="Arial" w:hAnsi="Arial" w:cs="Arial"/>
            <w:sz w:val="20"/>
            <w:szCs w:val="20"/>
            <w:lang w:val="es-ES"/>
          </w:rPr>
          <w:delText>F.WB.08.004 Generar solicitud</w:delText>
        </w:r>
      </w:del>
    </w:p>
    <w:p w14:paraId="5684BEB2" w14:textId="05A36827" w:rsidR="00E04744" w:rsidRPr="00E04744" w:rsidDel="003E57DB" w:rsidRDefault="00E04744" w:rsidP="00E04744">
      <w:pPr>
        <w:pStyle w:val="Prrafodelista"/>
        <w:numPr>
          <w:ilvl w:val="2"/>
          <w:numId w:val="50"/>
        </w:numPr>
        <w:spacing w:after="0" w:line="240" w:lineRule="atLeast"/>
        <w:rPr>
          <w:del w:id="141" w:author="Elvia Maria Gacha Garcia" w:date="2022-06-02T16:42:00Z"/>
          <w:rFonts w:ascii="Arial" w:hAnsi="Arial" w:cs="Arial"/>
          <w:sz w:val="20"/>
          <w:szCs w:val="20"/>
          <w:lang w:val="es-ES"/>
        </w:rPr>
      </w:pPr>
      <w:del w:id="142" w:author="Elvia Maria Gacha Garcia" w:date="2022-06-02T16:42:00Z">
        <w:r w:rsidRPr="00E04744" w:rsidDel="003E57DB">
          <w:rPr>
            <w:rFonts w:ascii="Arial" w:hAnsi="Arial" w:cs="Arial"/>
            <w:sz w:val="20"/>
            <w:szCs w:val="20"/>
            <w:lang w:val="es-ES"/>
          </w:rPr>
          <w:delText>F.WB.08.005 Consulta de estado de solicitudes</w:delText>
        </w:r>
      </w:del>
    </w:p>
    <w:p w14:paraId="3D94A2FB" w14:textId="5A39D6E1" w:rsidR="00E04744" w:rsidRPr="00E04744" w:rsidDel="003E57DB" w:rsidRDefault="00E04744" w:rsidP="00E04744">
      <w:pPr>
        <w:pStyle w:val="Prrafodelista"/>
        <w:numPr>
          <w:ilvl w:val="2"/>
          <w:numId w:val="50"/>
        </w:numPr>
        <w:spacing w:after="0" w:line="240" w:lineRule="atLeast"/>
        <w:rPr>
          <w:del w:id="143" w:author="Elvia Maria Gacha Garcia" w:date="2022-06-02T16:42:00Z"/>
          <w:rFonts w:ascii="Arial" w:hAnsi="Arial" w:cs="Arial"/>
          <w:sz w:val="20"/>
          <w:szCs w:val="20"/>
          <w:lang w:val="es-ES"/>
        </w:rPr>
      </w:pPr>
      <w:del w:id="144" w:author="Elvia Maria Gacha Garcia" w:date="2022-06-02T16:42:00Z">
        <w:r w:rsidRPr="00E04744" w:rsidDel="003E57DB">
          <w:rPr>
            <w:rFonts w:ascii="Arial" w:hAnsi="Arial" w:cs="Arial"/>
            <w:sz w:val="20"/>
            <w:szCs w:val="20"/>
            <w:lang w:val="es-ES"/>
          </w:rPr>
          <w:delText>F.WB.08.006 Solicitud de soft token</w:delText>
        </w:r>
      </w:del>
    </w:p>
    <w:p w14:paraId="0A3D5BBE" w14:textId="1C0B6F22" w:rsidR="00E04744" w:rsidRPr="00E04744" w:rsidDel="003E57DB" w:rsidRDefault="00E04744" w:rsidP="00E04744">
      <w:pPr>
        <w:pStyle w:val="Prrafodelista"/>
        <w:numPr>
          <w:ilvl w:val="2"/>
          <w:numId w:val="50"/>
        </w:numPr>
        <w:spacing w:after="0" w:line="240" w:lineRule="atLeast"/>
        <w:rPr>
          <w:del w:id="145" w:author="Elvia Maria Gacha Garcia" w:date="2022-06-02T16:42:00Z"/>
          <w:rFonts w:ascii="Arial" w:hAnsi="Arial" w:cs="Arial"/>
          <w:sz w:val="20"/>
          <w:szCs w:val="20"/>
          <w:lang w:val="es-ES"/>
        </w:rPr>
      </w:pPr>
      <w:del w:id="146" w:author="Elvia Maria Gacha Garcia" w:date="2022-06-02T16:42:00Z">
        <w:r w:rsidRPr="00E04744" w:rsidDel="003E57DB">
          <w:rPr>
            <w:rFonts w:ascii="Arial" w:hAnsi="Arial" w:cs="Arial"/>
            <w:sz w:val="20"/>
            <w:szCs w:val="20"/>
            <w:lang w:val="es-ES"/>
          </w:rPr>
          <w:delText>F.WB.08.010 Apertura de plazo fijo</w:delText>
        </w:r>
      </w:del>
    </w:p>
    <w:p w14:paraId="6EF5325B" w14:textId="5F83D0B7" w:rsidR="00E04744" w:rsidRPr="00E04744" w:rsidDel="003E57DB" w:rsidRDefault="00E04744" w:rsidP="00E04744">
      <w:pPr>
        <w:pStyle w:val="Prrafodelista"/>
        <w:numPr>
          <w:ilvl w:val="2"/>
          <w:numId w:val="50"/>
        </w:numPr>
        <w:spacing w:after="0" w:line="240" w:lineRule="atLeast"/>
        <w:rPr>
          <w:del w:id="147" w:author="Elvia Maria Gacha Garcia" w:date="2022-06-02T16:42:00Z"/>
          <w:rFonts w:ascii="Arial" w:hAnsi="Arial" w:cs="Arial"/>
          <w:sz w:val="20"/>
          <w:szCs w:val="20"/>
          <w:lang w:val="es-ES"/>
        </w:rPr>
      </w:pPr>
      <w:del w:id="148" w:author="Elvia Maria Gacha Garcia" w:date="2022-06-02T16:42:00Z">
        <w:r w:rsidRPr="00E04744" w:rsidDel="003E57DB">
          <w:rPr>
            <w:rFonts w:ascii="Arial" w:hAnsi="Arial" w:cs="Arial"/>
            <w:sz w:val="20"/>
            <w:szCs w:val="20"/>
            <w:lang w:val="es-ES"/>
          </w:rPr>
          <w:delText>F.WB.08.011 Renovar depósito a plazo fijo</w:delText>
        </w:r>
      </w:del>
    </w:p>
    <w:p w14:paraId="4F99BEF3" w14:textId="74DEBA6B" w:rsidR="00E04744" w:rsidDel="003E57DB" w:rsidRDefault="00E04744" w:rsidP="00E04744">
      <w:pPr>
        <w:pStyle w:val="Prrafodelista"/>
        <w:numPr>
          <w:ilvl w:val="1"/>
          <w:numId w:val="50"/>
        </w:numPr>
        <w:spacing w:after="0" w:line="240" w:lineRule="atLeast"/>
        <w:rPr>
          <w:del w:id="149" w:author="Elvia Maria Gacha Garcia" w:date="2022-06-02T16:42:00Z"/>
          <w:rFonts w:ascii="Arial" w:hAnsi="Arial" w:cs="Arial"/>
          <w:sz w:val="20"/>
          <w:szCs w:val="20"/>
          <w:lang w:val="es-ES"/>
        </w:rPr>
      </w:pPr>
      <w:del w:id="150" w:author="Elvia Maria Gacha Garcia" w:date="2022-06-02T16:42:00Z">
        <w:r w:rsidRPr="002D23C5" w:rsidDel="003E57DB">
          <w:rPr>
            <w:rFonts w:ascii="Arial" w:hAnsi="Arial" w:cs="Arial"/>
            <w:sz w:val="20"/>
            <w:szCs w:val="20"/>
            <w:lang w:val="es-ES"/>
          </w:rPr>
          <w:delText xml:space="preserve">F.WB.09 – Administrar - Se incorporan las siguientes funcionalidades a las ya liberadas en paquetes anteriores </w:delText>
        </w:r>
      </w:del>
    </w:p>
    <w:p w14:paraId="583F4DB6" w14:textId="3D54ABF1" w:rsidR="00E04744" w:rsidRPr="00E04744" w:rsidDel="003E57DB" w:rsidRDefault="00E04744" w:rsidP="00E04744">
      <w:pPr>
        <w:pStyle w:val="Prrafodelista"/>
        <w:numPr>
          <w:ilvl w:val="2"/>
          <w:numId w:val="50"/>
        </w:numPr>
        <w:spacing w:after="0" w:line="240" w:lineRule="atLeast"/>
        <w:rPr>
          <w:del w:id="151" w:author="Elvia Maria Gacha Garcia" w:date="2022-06-02T16:42:00Z"/>
          <w:rFonts w:ascii="Arial" w:hAnsi="Arial" w:cs="Arial"/>
          <w:sz w:val="20"/>
          <w:szCs w:val="20"/>
          <w:lang w:val="es-ES"/>
        </w:rPr>
      </w:pPr>
      <w:del w:id="152" w:author="Elvia Maria Gacha Garcia" w:date="2022-06-02T16:42:00Z">
        <w:r w:rsidRPr="00E04744" w:rsidDel="003E57DB">
          <w:rPr>
            <w:rFonts w:ascii="Arial" w:hAnsi="Arial" w:cs="Arial"/>
            <w:sz w:val="20"/>
            <w:szCs w:val="20"/>
            <w:lang w:val="es-ES"/>
          </w:rPr>
          <w:delText>F.WB.09.012 Alertas</w:delText>
        </w:r>
      </w:del>
    </w:p>
    <w:p w14:paraId="0F952C5E" w14:textId="7E09BA5A" w:rsidR="00E04744" w:rsidRPr="00E04744" w:rsidDel="003E57DB" w:rsidRDefault="00E04744" w:rsidP="00E04744">
      <w:pPr>
        <w:pStyle w:val="Prrafodelista"/>
        <w:numPr>
          <w:ilvl w:val="2"/>
          <w:numId w:val="50"/>
        </w:numPr>
        <w:spacing w:after="0" w:line="240" w:lineRule="atLeast"/>
        <w:rPr>
          <w:del w:id="153" w:author="Elvia Maria Gacha Garcia" w:date="2022-06-02T16:42:00Z"/>
          <w:rFonts w:ascii="Arial" w:hAnsi="Arial" w:cs="Arial"/>
          <w:sz w:val="20"/>
          <w:szCs w:val="20"/>
          <w:lang w:val="es-ES"/>
        </w:rPr>
      </w:pPr>
      <w:del w:id="154" w:author="Elvia Maria Gacha Garcia" w:date="2022-06-02T16:42:00Z">
        <w:r w:rsidRPr="00E04744" w:rsidDel="003E57DB">
          <w:rPr>
            <w:rFonts w:ascii="Arial" w:hAnsi="Arial" w:cs="Arial"/>
            <w:sz w:val="20"/>
            <w:szCs w:val="20"/>
            <w:lang w:val="es-ES"/>
          </w:rPr>
          <w:delText>F.WB.09.013 Saldo en la cuenta</w:delText>
        </w:r>
      </w:del>
    </w:p>
    <w:p w14:paraId="68D3BF2E" w14:textId="4BACE4FE" w:rsidR="00E04744" w:rsidRPr="00E04744" w:rsidDel="003E57DB" w:rsidRDefault="00E04744" w:rsidP="00E04744">
      <w:pPr>
        <w:pStyle w:val="Prrafodelista"/>
        <w:numPr>
          <w:ilvl w:val="2"/>
          <w:numId w:val="50"/>
        </w:numPr>
        <w:spacing w:after="0" w:line="240" w:lineRule="atLeast"/>
        <w:rPr>
          <w:del w:id="155" w:author="Elvia Maria Gacha Garcia" w:date="2022-06-02T16:42:00Z"/>
          <w:rFonts w:ascii="Arial" w:hAnsi="Arial" w:cs="Arial"/>
          <w:sz w:val="20"/>
          <w:szCs w:val="20"/>
          <w:lang w:val="es-ES"/>
        </w:rPr>
      </w:pPr>
      <w:del w:id="156" w:author="Elvia Maria Gacha Garcia" w:date="2022-06-02T16:42:00Z">
        <w:r w:rsidRPr="00E04744" w:rsidDel="003E57DB">
          <w:rPr>
            <w:rFonts w:ascii="Arial" w:hAnsi="Arial" w:cs="Arial"/>
            <w:sz w:val="20"/>
            <w:szCs w:val="20"/>
            <w:lang w:val="es-ES"/>
          </w:rPr>
          <w:delText>F.WB.09.014 Balance de tarjeta de crédito</w:delText>
        </w:r>
      </w:del>
    </w:p>
    <w:p w14:paraId="1E5A27EC" w14:textId="28354E71" w:rsidR="00E04744" w:rsidRPr="00E04744" w:rsidDel="003E57DB" w:rsidRDefault="00E04744" w:rsidP="00E04744">
      <w:pPr>
        <w:pStyle w:val="Prrafodelista"/>
        <w:numPr>
          <w:ilvl w:val="2"/>
          <w:numId w:val="50"/>
        </w:numPr>
        <w:spacing w:after="0" w:line="240" w:lineRule="atLeast"/>
        <w:rPr>
          <w:del w:id="157" w:author="Elvia Maria Gacha Garcia" w:date="2022-06-02T16:42:00Z"/>
          <w:rFonts w:ascii="Arial" w:hAnsi="Arial" w:cs="Arial"/>
          <w:sz w:val="20"/>
          <w:szCs w:val="20"/>
          <w:lang w:val="es-ES"/>
        </w:rPr>
      </w:pPr>
      <w:del w:id="158" w:author="Elvia Maria Gacha Garcia" w:date="2022-06-02T16:42:00Z">
        <w:r w:rsidRPr="00E04744" w:rsidDel="003E57DB">
          <w:rPr>
            <w:rFonts w:ascii="Arial" w:hAnsi="Arial" w:cs="Arial"/>
            <w:sz w:val="20"/>
            <w:szCs w:val="20"/>
            <w:lang w:val="es-ES"/>
          </w:rPr>
          <w:delText>F.WB.09.015 Transferencias realizadas desde la banca en línea</w:delText>
        </w:r>
      </w:del>
    </w:p>
    <w:p w14:paraId="03BA44E8" w14:textId="7A6998D0" w:rsidR="00E04744" w:rsidRPr="00E04744" w:rsidDel="003E57DB" w:rsidRDefault="00E04744" w:rsidP="00E04744">
      <w:pPr>
        <w:pStyle w:val="Prrafodelista"/>
        <w:numPr>
          <w:ilvl w:val="2"/>
          <w:numId w:val="50"/>
        </w:numPr>
        <w:spacing w:after="0" w:line="240" w:lineRule="atLeast"/>
        <w:rPr>
          <w:del w:id="159" w:author="Elvia Maria Gacha Garcia" w:date="2022-06-02T16:42:00Z"/>
          <w:rFonts w:ascii="Arial" w:hAnsi="Arial" w:cs="Arial"/>
          <w:sz w:val="20"/>
          <w:szCs w:val="20"/>
          <w:lang w:val="es-ES"/>
        </w:rPr>
      </w:pPr>
      <w:del w:id="160" w:author="Elvia Maria Gacha Garcia" w:date="2022-06-02T16:42:00Z">
        <w:r w:rsidRPr="00E04744" w:rsidDel="003E57DB">
          <w:rPr>
            <w:rFonts w:ascii="Arial" w:hAnsi="Arial" w:cs="Arial"/>
            <w:sz w:val="20"/>
            <w:szCs w:val="20"/>
            <w:lang w:val="es-ES"/>
          </w:rPr>
          <w:delText>F.WB.09.023 Vencimiento de pago de la tarjeta</w:delText>
        </w:r>
      </w:del>
    </w:p>
    <w:p w14:paraId="1BF2264A" w14:textId="035360F8" w:rsidR="00E04744" w:rsidRPr="00E04744" w:rsidDel="003E57DB" w:rsidRDefault="00E04744" w:rsidP="00E04744">
      <w:pPr>
        <w:pStyle w:val="Prrafodelista"/>
        <w:numPr>
          <w:ilvl w:val="2"/>
          <w:numId w:val="50"/>
        </w:numPr>
        <w:spacing w:after="0" w:line="240" w:lineRule="atLeast"/>
        <w:rPr>
          <w:del w:id="161" w:author="Elvia Maria Gacha Garcia" w:date="2022-06-02T16:42:00Z"/>
          <w:rFonts w:ascii="Arial" w:hAnsi="Arial" w:cs="Arial"/>
          <w:sz w:val="20"/>
          <w:szCs w:val="20"/>
          <w:lang w:val="es-ES"/>
        </w:rPr>
      </w:pPr>
      <w:del w:id="162" w:author="Elvia Maria Gacha Garcia" w:date="2022-06-02T16:42:00Z">
        <w:r w:rsidRPr="00E04744" w:rsidDel="003E57DB">
          <w:rPr>
            <w:rFonts w:ascii="Arial" w:hAnsi="Arial" w:cs="Arial"/>
            <w:sz w:val="20"/>
            <w:szCs w:val="20"/>
            <w:lang w:val="es-ES"/>
          </w:rPr>
          <w:delText>F.WB.09.024 Vencimiento de plazo fijo</w:delText>
        </w:r>
      </w:del>
    </w:p>
    <w:p w14:paraId="33B3AC97" w14:textId="2F83A346" w:rsidR="00E04744" w:rsidRPr="00E04744" w:rsidDel="003E57DB" w:rsidRDefault="00E04744" w:rsidP="00E04744">
      <w:pPr>
        <w:pStyle w:val="Prrafodelista"/>
        <w:numPr>
          <w:ilvl w:val="2"/>
          <w:numId w:val="50"/>
        </w:numPr>
        <w:spacing w:after="0" w:line="240" w:lineRule="atLeast"/>
        <w:rPr>
          <w:del w:id="163" w:author="Elvia Maria Gacha Garcia" w:date="2022-06-02T16:42:00Z"/>
          <w:rFonts w:ascii="Arial" w:hAnsi="Arial" w:cs="Arial"/>
          <w:sz w:val="20"/>
          <w:szCs w:val="20"/>
          <w:lang w:val="es-ES"/>
        </w:rPr>
      </w:pPr>
      <w:del w:id="164" w:author="Elvia Maria Gacha Garcia" w:date="2022-06-02T16:42:00Z">
        <w:r w:rsidRPr="00E04744" w:rsidDel="003E57DB">
          <w:rPr>
            <w:rFonts w:ascii="Arial" w:hAnsi="Arial" w:cs="Arial"/>
            <w:sz w:val="20"/>
            <w:szCs w:val="20"/>
            <w:lang w:val="es-ES"/>
          </w:rPr>
          <w:delText>F.WB.09.025 Vencimiento de cuota de préstamo</w:delText>
        </w:r>
      </w:del>
    </w:p>
    <w:p w14:paraId="0EF0F02E" w14:textId="0011AE13" w:rsidR="00E04744" w:rsidRPr="00E04744" w:rsidDel="003E57DB" w:rsidRDefault="00E04744" w:rsidP="00E04744">
      <w:pPr>
        <w:pStyle w:val="Prrafodelista"/>
        <w:numPr>
          <w:ilvl w:val="2"/>
          <w:numId w:val="50"/>
        </w:numPr>
        <w:spacing w:after="0" w:line="240" w:lineRule="atLeast"/>
        <w:rPr>
          <w:del w:id="165" w:author="Elvia Maria Gacha Garcia" w:date="2022-06-02T16:42:00Z"/>
          <w:rFonts w:ascii="Arial" w:hAnsi="Arial" w:cs="Arial"/>
          <w:sz w:val="20"/>
          <w:szCs w:val="20"/>
          <w:lang w:val="es-ES"/>
        </w:rPr>
      </w:pPr>
      <w:del w:id="166" w:author="Elvia Maria Gacha Garcia" w:date="2022-06-02T16:42:00Z">
        <w:r w:rsidRPr="00E04744" w:rsidDel="003E57DB">
          <w:rPr>
            <w:rFonts w:ascii="Arial" w:hAnsi="Arial" w:cs="Arial"/>
            <w:sz w:val="20"/>
            <w:szCs w:val="20"/>
            <w:lang w:val="es-ES"/>
          </w:rPr>
          <w:delText>F.WB.09.021 Planillas</w:delText>
        </w:r>
      </w:del>
    </w:p>
    <w:p w14:paraId="4C3AC796" w14:textId="2DA140BD" w:rsidR="00E04744" w:rsidRPr="00E04744" w:rsidDel="003E57DB" w:rsidRDefault="00E04744" w:rsidP="00E04744">
      <w:pPr>
        <w:pStyle w:val="Prrafodelista"/>
        <w:numPr>
          <w:ilvl w:val="2"/>
          <w:numId w:val="50"/>
        </w:numPr>
        <w:spacing w:after="0" w:line="240" w:lineRule="atLeast"/>
        <w:rPr>
          <w:del w:id="167" w:author="Elvia Maria Gacha Garcia" w:date="2022-06-02T16:42:00Z"/>
          <w:rFonts w:ascii="Arial" w:hAnsi="Arial" w:cs="Arial"/>
          <w:sz w:val="20"/>
          <w:szCs w:val="20"/>
          <w:lang w:val="es-ES"/>
        </w:rPr>
      </w:pPr>
      <w:del w:id="168" w:author="Elvia Maria Gacha Garcia" w:date="2022-06-02T16:42:00Z">
        <w:r w:rsidRPr="00E04744" w:rsidDel="003E57DB">
          <w:rPr>
            <w:rFonts w:ascii="Arial" w:hAnsi="Arial" w:cs="Arial"/>
            <w:sz w:val="20"/>
            <w:szCs w:val="20"/>
            <w:lang w:val="es-ES"/>
          </w:rPr>
          <w:delText>F.WB.09.022 Proveedores</w:delText>
        </w:r>
      </w:del>
    </w:p>
    <w:p w14:paraId="0607AC26" w14:textId="0E598C8E" w:rsidR="00E04744" w:rsidRPr="002D23C5" w:rsidDel="003E57DB" w:rsidRDefault="00E04744" w:rsidP="00E04744">
      <w:pPr>
        <w:pStyle w:val="Prrafodelista"/>
        <w:numPr>
          <w:ilvl w:val="1"/>
          <w:numId w:val="50"/>
        </w:numPr>
        <w:spacing w:after="0" w:line="240" w:lineRule="atLeast"/>
        <w:rPr>
          <w:del w:id="169" w:author="Elvia Maria Gacha Garcia" w:date="2022-06-02T16:42:00Z"/>
          <w:rFonts w:ascii="Arial" w:hAnsi="Arial" w:cs="Arial"/>
          <w:sz w:val="20"/>
          <w:szCs w:val="20"/>
          <w:lang w:val="es-ES"/>
        </w:rPr>
      </w:pPr>
      <w:del w:id="170" w:author="Elvia Maria Gacha Garcia" w:date="2022-06-02T16:42:00Z">
        <w:r w:rsidRPr="002D23C5" w:rsidDel="003E57DB">
          <w:rPr>
            <w:rFonts w:ascii="Arial" w:hAnsi="Arial" w:cs="Arial"/>
            <w:sz w:val="20"/>
            <w:szCs w:val="20"/>
            <w:lang w:val="es-ES"/>
          </w:rPr>
          <w:delText xml:space="preserve">F.WB.11 - Transacciones - General </w:delText>
        </w:r>
      </w:del>
    </w:p>
    <w:p w14:paraId="25D481DE" w14:textId="1C71EF1E" w:rsidR="00AF4613" w:rsidRPr="00E54557" w:rsidRDefault="00E04744" w:rsidP="00B84789">
      <w:pPr>
        <w:pStyle w:val="Prrafodelista"/>
        <w:rPr>
          <w:rFonts w:ascii="Arial" w:hAnsi="Arial" w:cs="Arial"/>
          <w:bCs/>
          <w:color w:val="000000" w:themeColor="text1"/>
          <w:sz w:val="18"/>
          <w:szCs w:val="18"/>
          <w:lang w:val="es-ES"/>
        </w:rPr>
      </w:pPr>
      <w:del w:id="171" w:author="Elvia Maria Gacha Garcia" w:date="2022-06-02T16:42:00Z">
        <w:r w:rsidRPr="00E54557" w:rsidDel="003E57DB">
          <w:rPr>
            <w:rFonts w:ascii="Arial" w:hAnsi="Arial" w:cs="Arial"/>
            <w:sz w:val="20"/>
            <w:szCs w:val="20"/>
            <w:lang w:val="es-ES"/>
          </w:rPr>
          <w:delText>F.WB.11.003 Comportamiento del control de agendamiento en Transacciones</w:delText>
        </w:r>
      </w:del>
    </w:p>
    <w:p w14:paraId="6486D8A5" w14:textId="77777777" w:rsidR="00AF4613" w:rsidRDefault="00AF4613" w:rsidP="00B84789">
      <w:pPr>
        <w:pStyle w:val="Ttulo3"/>
        <w:spacing w:before="0" w:line="240" w:lineRule="atLeast"/>
        <w:jc w:val="both"/>
        <w:rPr>
          <w:rFonts w:ascii="Arial" w:hAnsi="Arial" w:cs="Arial"/>
          <w:lang w:val="es-ES"/>
        </w:rPr>
      </w:pPr>
      <w:r w:rsidRPr="00081D0D">
        <w:rPr>
          <w:rFonts w:ascii="Arial" w:hAnsi="Arial" w:cs="Arial"/>
          <w:lang w:val="es-ES"/>
        </w:rPr>
        <w:t>2.2 Funcionalidades fuera del alcance</w:t>
      </w:r>
    </w:p>
    <w:p w14:paraId="123AD9E7" w14:textId="7E872F95" w:rsidR="00B72827" w:rsidRDefault="00B72827">
      <w:pPr>
        <w:spacing w:after="0" w:line="240" w:lineRule="atLeast"/>
        <w:rPr>
          <w:lang w:val="es-ES"/>
        </w:rPr>
      </w:pPr>
    </w:p>
    <w:p w14:paraId="47561456" w14:textId="659CF4EA" w:rsidR="00653196" w:rsidRPr="00507638" w:rsidRDefault="00E04744" w:rsidP="00507638">
      <w:pPr>
        <w:pStyle w:val="Prrafodelista"/>
        <w:numPr>
          <w:ilvl w:val="0"/>
          <w:numId w:val="52"/>
        </w:numPr>
        <w:spacing w:after="0" w:line="240" w:lineRule="atLeast"/>
        <w:jc w:val="both"/>
        <w:rPr>
          <w:ins w:id="172" w:author="Elvia Maria Gacha Garcia" w:date="2021-10-28T09:39:00Z"/>
          <w:rFonts w:ascii="Arial" w:hAnsi="Arial" w:cs="Arial"/>
          <w:sz w:val="20"/>
          <w:szCs w:val="20"/>
          <w:lang w:val="es-ES"/>
          <w:rPrChange w:id="173" w:author="Elvia Maria Gacha Garcia" w:date="2022-06-02T16:44:00Z">
            <w:rPr>
              <w:ins w:id="174" w:author="Elvia Maria Gacha Garcia" w:date="2021-10-28T09:39:00Z"/>
              <w:lang w:val="es-ES"/>
            </w:rPr>
          </w:rPrChange>
        </w:rPr>
        <w:pPrChange w:id="175" w:author="Elvia Maria Gacha Garcia" w:date="2022-06-02T16:44:00Z">
          <w:pPr>
            <w:spacing w:after="0" w:line="240" w:lineRule="atLeast"/>
            <w:jc w:val="both"/>
          </w:pPr>
        </w:pPrChange>
      </w:pPr>
      <w:r w:rsidRPr="00507638">
        <w:rPr>
          <w:rFonts w:ascii="Arial" w:hAnsi="Arial" w:cs="Arial"/>
          <w:sz w:val="20"/>
          <w:szCs w:val="20"/>
          <w:lang w:val="es-ES"/>
          <w:rPrChange w:id="176" w:author="Elvia Maria Gacha Garcia" w:date="2022-06-02T16:44:00Z">
            <w:rPr>
              <w:lang w:val="es-ES"/>
            </w:rPr>
          </w:rPrChange>
        </w:rPr>
        <w:t xml:space="preserve">No se </w:t>
      </w:r>
      <w:r w:rsidR="001D0B85" w:rsidRPr="00507638">
        <w:rPr>
          <w:rFonts w:ascii="Arial" w:hAnsi="Arial" w:cs="Arial"/>
          <w:sz w:val="20"/>
          <w:szCs w:val="20"/>
          <w:lang w:val="es-ES"/>
          <w:rPrChange w:id="177" w:author="Elvia Maria Gacha Garcia" w:date="2022-06-02T16:44:00Z">
            <w:rPr>
              <w:lang w:val="es-ES"/>
            </w:rPr>
          </w:rPrChange>
        </w:rPr>
        <w:t>verificarán</w:t>
      </w:r>
      <w:r w:rsidRPr="00507638">
        <w:rPr>
          <w:rFonts w:ascii="Arial" w:hAnsi="Arial" w:cs="Arial"/>
          <w:sz w:val="20"/>
          <w:szCs w:val="20"/>
          <w:lang w:val="es-ES"/>
          <w:rPrChange w:id="178" w:author="Elvia Maria Gacha Garcia" w:date="2022-06-02T16:44:00Z">
            <w:rPr>
              <w:lang w:val="es-ES"/>
            </w:rPr>
          </w:rPrChange>
        </w:rPr>
        <w:t xml:space="preserve"> funcionalidades que no </w:t>
      </w:r>
      <w:ins w:id="179" w:author="Elvia Maria Gacha Garcia" w:date="2022-06-02T16:43:00Z">
        <w:r w:rsidR="003E57DB" w:rsidRPr="00507638">
          <w:rPr>
            <w:rFonts w:ascii="Arial" w:hAnsi="Arial" w:cs="Arial"/>
            <w:sz w:val="20"/>
            <w:szCs w:val="20"/>
            <w:lang w:val="es-ES"/>
            <w:rPrChange w:id="180" w:author="Elvia Maria Gacha Garcia" w:date="2022-06-02T16:44:00Z">
              <w:rPr>
                <w:lang w:val="es-ES"/>
              </w:rPr>
            </w:rPrChange>
          </w:rPr>
          <w:t>se especifiquen en este documento</w:t>
        </w:r>
      </w:ins>
      <w:del w:id="181" w:author="Elvia Maria Gacha Garcia" w:date="2022-06-02T16:43:00Z">
        <w:r w:rsidRPr="00507638" w:rsidDel="003E57DB">
          <w:rPr>
            <w:rFonts w:ascii="Arial" w:hAnsi="Arial" w:cs="Arial"/>
            <w:sz w:val="20"/>
            <w:szCs w:val="20"/>
            <w:lang w:val="es-ES"/>
            <w:rPrChange w:id="182" w:author="Elvia Maria Gacha Garcia" w:date="2022-06-02T16:44:00Z">
              <w:rPr>
                <w:lang w:val="es-ES"/>
              </w:rPr>
            </w:rPrChange>
          </w:rPr>
          <w:delText>están dentro del pa</w:delText>
        </w:r>
      </w:del>
      <w:del w:id="183" w:author="Elvia Maria Gacha Garcia" w:date="2022-06-02T16:42:00Z">
        <w:r w:rsidRPr="00507638" w:rsidDel="003E57DB">
          <w:rPr>
            <w:rFonts w:ascii="Arial" w:hAnsi="Arial" w:cs="Arial"/>
            <w:sz w:val="20"/>
            <w:szCs w:val="20"/>
            <w:lang w:val="es-ES"/>
            <w:rPrChange w:id="184" w:author="Elvia Maria Gacha Garcia" w:date="2022-06-02T16:44:00Z">
              <w:rPr>
                <w:lang w:val="es-ES"/>
              </w:rPr>
            </w:rPrChange>
          </w:rPr>
          <w:delText>quete WP4</w:delText>
        </w:r>
      </w:del>
      <w:del w:id="185" w:author="Elvia Maria Gacha Garcia" w:date="2022-06-02T16:43:00Z">
        <w:r w:rsidRPr="00507638" w:rsidDel="003E57DB">
          <w:rPr>
            <w:rFonts w:ascii="Arial" w:hAnsi="Arial" w:cs="Arial"/>
            <w:sz w:val="20"/>
            <w:szCs w:val="20"/>
            <w:lang w:val="es-ES"/>
            <w:rPrChange w:id="186" w:author="Elvia Maria Gacha Garcia" w:date="2022-06-02T16:44:00Z">
              <w:rPr>
                <w:lang w:val="es-ES"/>
              </w:rPr>
            </w:rPrChange>
          </w:rPr>
          <w:delText>.</w:delText>
        </w:r>
      </w:del>
    </w:p>
    <w:p w14:paraId="09839CF4" w14:textId="77777777" w:rsidR="001C1D13" w:rsidRDefault="001C1D13" w:rsidP="00653196">
      <w:pPr>
        <w:spacing w:after="0" w:line="240" w:lineRule="atLeast"/>
        <w:jc w:val="both"/>
        <w:rPr>
          <w:ins w:id="187" w:author="Elvia Maria Gacha Garcia" w:date="2021-10-28T09:39:00Z"/>
          <w:rFonts w:ascii="Arial" w:hAnsi="Arial" w:cs="Arial"/>
          <w:sz w:val="20"/>
          <w:szCs w:val="20"/>
          <w:lang w:val="es-ES"/>
        </w:rPr>
      </w:pPr>
    </w:p>
    <w:p w14:paraId="228D4CCC" w14:textId="77777777" w:rsidR="00507638" w:rsidRPr="00507638" w:rsidRDefault="001C1D13" w:rsidP="00507638">
      <w:pPr>
        <w:pStyle w:val="Prrafodelista"/>
        <w:numPr>
          <w:ilvl w:val="0"/>
          <w:numId w:val="52"/>
        </w:numPr>
        <w:spacing w:after="0" w:line="240" w:lineRule="atLeast"/>
        <w:jc w:val="both"/>
        <w:rPr>
          <w:ins w:id="188" w:author="Elvia Maria Gacha Garcia" w:date="2022-06-02T16:43:00Z"/>
          <w:rFonts w:ascii="Arial" w:hAnsi="Arial" w:cs="Arial"/>
          <w:sz w:val="20"/>
          <w:szCs w:val="20"/>
          <w:lang w:val="es-ES"/>
          <w:rPrChange w:id="189" w:author="Elvia Maria Gacha Garcia" w:date="2022-06-02T16:44:00Z">
            <w:rPr>
              <w:ins w:id="190" w:author="Elvia Maria Gacha Garcia" w:date="2022-06-02T16:43:00Z"/>
              <w:lang w:val="es-ES"/>
            </w:rPr>
          </w:rPrChange>
        </w:rPr>
        <w:pPrChange w:id="191" w:author="Elvia Maria Gacha Garcia" w:date="2022-06-02T16:44:00Z">
          <w:pPr>
            <w:spacing w:after="0" w:line="240" w:lineRule="atLeast"/>
            <w:jc w:val="both"/>
          </w:pPr>
        </w:pPrChange>
      </w:pPr>
      <w:ins w:id="192" w:author="Elvia Maria Gacha Garcia" w:date="2021-10-28T09:45:00Z">
        <w:r w:rsidRPr="00507638">
          <w:rPr>
            <w:rFonts w:ascii="Arial" w:hAnsi="Arial" w:cs="Arial"/>
            <w:sz w:val="20"/>
            <w:szCs w:val="20"/>
            <w:lang w:val="es-ES"/>
            <w:rPrChange w:id="193" w:author="Elvia Maria Gacha Garcia" w:date="2022-06-02T16:44:00Z">
              <w:rPr>
                <w:rFonts w:ascii="Arial" w:hAnsi="Arial" w:cs="Arial"/>
                <w:color w:val="000000"/>
                <w:shd w:val="clear" w:color="auto" w:fill="FFFFFF"/>
              </w:rPr>
            </w:rPrChange>
          </w:rPr>
          <w:t xml:space="preserve">No se verificará el funcionamiento en navegadores de dispositivos móviles. </w:t>
        </w:r>
      </w:ins>
    </w:p>
    <w:p w14:paraId="1928E149" w14:textId="27271CEC" w:rsidR="001C1D13" w:rsidRPr="00507638" w:rsidDel="001C1D13" w:rsidRDefault="001C1D13" w:rsidP="00507638">
      <w:pPr>
        <w:pStyle w:val="Prrafodelista"/>
        <w:numPr>
          <w:ilvl w:val="0"/>
          <w:numId w:val="52"/>
        </w:numPr>
        <w:rPr>
          <w:del w:id="194" w:author="Elvia Maria Gacha Garcia" w:date="2021-10-28T09:45:00Z"/>
          <w:rFonts w:ascii="Arial" w:hAnsi="Arial" w:cs="Arial"/>
          <w:sz w:val="20"/>
          <w:szCs w:val="20"/>
          <w:lang w:val="es-ES"/>
          <w:rPrChange w:id="195" w:author="Elvia Maria Gacha Garcia" w:date="2022-06-02T16:44:00Z">
            <w:rPr>
              <w:del w:id="196" w:author="Elvia Maria Gacha Garcia" w:date="2021-10-28T09:45:00Z"/>
              <w:lang w:val="es-ES"/>
            </w:rPr>
          </w:rPrChange>
        </w:rPr>
        <w:pPrChange w:id="197" w:author="Elvia Maria Gacha Garcia" w:date="2022-06-02T16:44:00Z">
          <w:pPr>
            <w:spacing w:after="0" w:line="240" w:lineRule="atLeast"/>
            <w:jc w:val="both"/>
          </w:pPr>
        </w:pPrChange>
      </w:pPr>
      <w:ins w:id="198" w:author="Elvia Maria Gacha Garcia" w:date="2021-10-28T09:45:00Z">
        <w:r w:rsidRPr="00507638">
          <w:rPr>
            <w:rFonts w:ascii="Arial" w:hAnsi="Arial" w:cs="Arial"/>
            <w:sz w:val="20"/>
            <w:szCs w:val="20"/>
            <w:lang w:val="es-ES"/>
            <w:rPrChange w:id="199" w:author="Elvia Maria Gacha Garcia" w:date="2022-06-02T16:44:00Z">
              <w:rPr>
                <w:rFonts w:ascii="Arial" w:hAnsi="Arial" w:cs="Arial"/>
                <w:color w:val="000000"/>
                <w:shd w:val="clear" w:color="auto" w:fill="FFFFFF"/>
              </w:rPr>
            </w:rPrChange>
          </w:rPr>
          <w:t>No se pueden autenticar la veracidad de los datos ya que no se tiene acceso a las bases de datos reales</w:t>
        </w:r>
      </w:ins>
    </w:p>
    <w:p w14:paraId="01E529C7" w14:textId="77777777" w:rsidR="001C1D13" w:rsidRPr="001C1D13" w:rsidRDefault="001C1D13" w:rsidP="00507638">
      <w:pPr>
        <w:pStyle w:val="Prrafodelista"/>
        <w:rPr>
          <w:ins w:id="200" w:author="Elvia Maria Gacha Garcia" w:date="2021-10-28T09:48:00Z"/>
          <w:lang w:val="es-ES"/>
          <w:rPrChange w:id="201" w:author="Elvia Maria Gacha Garcia" w:date="2021-10-28T09:41:00Z">
            <w:rPr>
              <w:ins w:id="202" w:author="Elvia Maria Gacha Garcia" w:date="2021-10-28T09:48:00Z"/>
              <w:rFonts w:ascii="Arial" w:hAnsi="Arial" w:cs="Arial"/>
              <w:b/>
              <w:sz w:val="20"/>
              <w:szCs w:val="20"/>
              <w:lang w:val="es-ES"/>
            </w:rPr>
          </w:rPrChange>
        </w:rPr>
        <w:pPrChange w:id="203" w:author="Elvia Maria Gacha Garcia" w:date="2022-06-02T16:44:00Z">
          <w:pPr>
            <w:spacing w:after="0" w:line="240" w:lineRule="atLeast"/>
            <w:jc w:val="both"/>
          </w:pPr>
        </w:pPrChange>
      </w:pPr>
    </w:p>
    <w:p w14:paraId="59512B28" w14:textId="77777777" w:rsidR="00507638" w:rsidRPr="00507638" w:rsidRDefault="001C1D13" w:rsidP="00507638">
      <w:pPr>
        <w:pStyle w:val="Prrafodelista"/>
        <w:numPr>
          <w:ilvl w:val="0"/>
          <w:numId w:val="52"/>
        </w:numPr>
        <w:rPr>
          <w:ins w:id="204" w:author="Elvia Maria Gacha Garcia" w:date="2022-06-02T16:44:00Z"/>
          <w:rFonts w:ascii="Arial" w:hAnsi="Arial" w:cs="Arial"/>
          <w:sz w:val="20"/>
          <w:szCs w:val="20"/>
          <w:lang w:val="es-ES"/>
          <w:rPrChange w:id="205" w:author="Elvia Maria Gacha Garcia" w:date="2022-06-02T16:44:00Z">
            <w:rPr>
              <w:ins w:id="206" w:author="Elvia Maria Gacha Garcia" w:date="2022-06-02T16:44:00Z"/>
              <w:lang w:val="es-ES"/>
            </w:rPr>
          </w:rPrChange>
        </w:rPr>
        <w:pPrChange w:id="207" w:author="Elvia Maria Gacha Garcia" w:date="2022-06-02T16:44:00Z">
          <w:pPr/>
        </w:pPrChange>
      </w:pPr>
      <w:ins w:id="208" w:author="Elvia Maria Gacha Garcia" w:date="2021-10-28T09:48:00Z">
        <w:r w:rsidRPr="00507638">
          <w:rPr>
            <w:rFonts w:ascii="Arial" w:hAnsi="Arial" w:cs="Arial"/>
            <w:sz w:val="20"/>
            <w:szCs w:val="20"/>
            <w:lang w:val="es-ES"/>
            <w:rPrChange w:id="209" w:author="Elvia Maria Gacha Garcia" w:date="2022-06-02T16:44:00Z">
              <w:rPr>
                <w:rFonts w:ascii="Arial" w:hAnsi="Arial" w:cs="Arial"/>
                <w:color w:val="000000"/>
                <w:shd w:val="clear" w:color="auto" w:fill="FFFFFF"/>
              </w:rPr>
            </w:rPrChange>
          </w:rPr>
          <w:t xml:space="preserve">No se realizarán pruebas de caja blanca. </w:t>
        </w:r>
      </w:ins>
    </w:p>
    <w:p w14:paraId="1CEEAC37" w14:textId="7AB05245" w:rsidR="001C1D13" w:rsidRPr="00507638" w:rsidRDefault="001C1D13" w:rsidP="00507638">
      <w:pPr>
        <w:pStyle w:val="Prrafodelista"/>
        <w:numPr>
          <w:ilvl w:val="0"/>
          <w:numId w:val="52"/>
        </w:numPr>
        <w:rPr>
          <w:rFonts w:ascii="Arial" w:hAnsi="Arial" w:cs="Arial"/>
          <w:sz w:val="20"/>
          <w:szCs w:val="20"/>
          <w:lang w:val="es-ES"/>
          <w:rPrChange w:id="210" w:author="Elvia Maria Gacha Garcia" w:date="2022-06-02T16:44:00Z">
            <w:rPr>
              <w:lang w:val="es-ES"/>
            </w:rPr>
          </w:rPrChange>
        </w:rPr>
        <w:pPrChange w:id="211" w:author="Elvia Maria Gacha Garcia" w:date="2022-06-02T16:44:00Z">
          <w:pPr/>
        </w:pPrChange>
      </w:pPr>
      <w:ins w:id="212" w:author="Elvia Maria Gacha Garcia" w:date="2021-10-28T09:48:00Z">
        <w:r w:rsidRPr="00507638">
          <w:rPr>
            <w:rFonts w:ascii="Arial" w:hAnsi="Arial" w:cs="Arial"/>
            <w:sz w:val="20"/>
            <w:szCs w:val="20"/>
            <w:lang w:val="es-ES"/>
            <w:rPrChange w:id="213" w:author="Elvia Maria Gacha Garcia" w:date="2022-06-02T16:44:00Z">
              <w:rPr>
                <w:rFonts w:ascii="Arial" w:hAnsi="Arial" w:cs="Arial"/>
                <w:color w:val="000000"/>
                <w:shd w:val="clear" w:color="auto" w:fill="FFFFFF"/>
              </w:rPr>
            </w:rPrChange>
          </w:rPr>
          <w:t>No se realizarán pruebas de migración debido a que todos los datos será datos de prueba y no sé podrá validar el proceso de migración datos de Excel a las bases de datos</w:t>
        </w:r>
      </w:ins>
    </w:p>
    <w:p w14:paraId="264A180A" w14:textId="77777777" w:rsidR="00AF4613" w:rsidRPr="00081D0D" w:rsidRDefault="00AF4613" w:rsidP="00B84789">
      <w:pPr>
        <w:pStyle w:val="Ttulo3"/>
        <w:spacing w:line="240" w:lineRule="atLeast"/>
        <w:jc w:val="both"/>
        <w:rPr>
          <w:rFonts w:ascii="Arial" w:hAnsi="Arial" w:cs="Arial"/>
          <w:lang w:val="es-ES"/>
        </w:rPr>
      </w:pPr>
      <w:r w:rsidRPr="00081D0D">
        <w:rPr>
          <w:rFonts w:ascii="Arial" w:hAnsi="Arial" w:cs="Arial"/>
          <w:lang w:val="es-ES"/>
        </w:rPr>
        <w:t xml:space="preserve">2.3 </w:t>
      </w:r>
      <w:r w:rsidRPr="00363653">
        <w:rPr>
          <w:rFonts w:ascii="Arial" w:hAnsi="Arial" w:cs="Arial"/>
          <w:lang w:val="es-ES"/>
        </w:rPr>
        <w:t>Tipos de Prueba</w:t>
      </w:r>
    </w:p>
    <w:p w14:paraId="67358FD5" w14:textId="3E4644EA" w:rsidR="004C4A17" w:rsidRPr="00081D0D" w:rsidRDefault="004C4A17" w:rsidP="00B84789">
      <w:pPr>
        <w:spacing w:line="240" w:lineRule="atLeast"/>
        <w:jc w:val="both"/>
        <w:rPr>
          <w:rFonts w:ascii="Arial" w:hAnsi="Arial" w:cs="Arial"/>
          <w:bCs/>
          <w:color w:val="A6A6A6" w:themeColor="background1" w:themeShade="A6"/>
          <w:sz w:val="18"/>
          <w:szCs w:val="18"/>
          <w:lang w:val="es-ES"/>
        </w:rPr>
      </w:pPr>
    </w:p>
    <w:tbl>
      <w:tblPr>
        <w:tblW w:w="9481" w:type="dxa"/>
        <w:jc w:val="cente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28" w:type="dxa"/>
          <w:left w:w="28" w:type="dxa"/>
          <w:bottom w:w="28" w:type="dxa"/>
          <w:right w:w="28" w:type="dxa"/>
        </w:tblCellMar>
        <w:tblLook w:val="00A0" w:firstRow="1" w:lastRow="0" w:firstColumn="1" w:lastColumn="0" w:noHBand="0" w:noVBand="0"/>
      </w:tblPr>
      <w:tblGrid>
        <w:gridCol w:w="1510"/>
        <w:gridCol w:w="7971"/>
      </w:tblGrid>
      <w:tr w:rsidR="00506031" w14:paraId="0613405E" w14:textId="77777777" w:rsidTr="00B84789">
        <w:trPr>
          <w:jc w:val="center"/>
        </w:trPr>
        <w:tc>
          <w:tcPr>
            <w:tcW w:w="151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548DD4"/>
            <w:vAlign w:val="center"/>
          </w:tcPr>
          <w:p w14:paraId="15A49239" w14:textId="77777777" w:rsidR="00506031" w:rsidRPr="00B84789" w:rsidRDefault="00506031" w:rsidP="00B84789">
            <w:pPr>
              <w:pStyle w:val="NormalWeb"/>
              <w:spacing w:after="200" w:line="240" w:lineRule="atLeast"/>
              <w:jc w:val="both"/>
              <w:rPr>
                <w:rFonts w:ascii="Arial" w:eastAsia="Batang" w:hAnsi="Arial" w:cs="Arial"/>
                <w:b/>
                <w:color w:val="FFFFFF" w:themeColor="background1"/>
                <w:sz w:val="16"/>
                <w:szCs w:val="16"/>
              </w:rPr>
            </w:pPr>
            <w:r w:rsidRPr="00B84789">
              <w:rPr>
                <w:rFonts w:ascii="Arial" w:eastAsia="Batang" w:hAnsi="Arial" w:cs="Arial"/>
                <w:b/>
                <w:color w:val="FFFFFF" w:themeColor="background1"/>
                <w:sz w:val="16"/>
                <w:szCs w:val="16"/>
              </w:rPr>
              <w:t>NIVELES DE PRUEBA/ TIPO DE PRUEBA</w:t>
            </w:r>
          </w:p>
        </w:tc>
        <w:tc>
          <w:tcPr>
            <w:tcW w:w="797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548DD4"/>
            <w:vAlign w:val="center"/>
          </w:tcPr>
          <w:p w14:paraId="658A4F5B" w14:textId="77777777" w:rsidR="00506031" w:rsidRPr="00B84789" w:rsidRDefault="00506031" w:rsidP="00B84789">
            <w:pPr>
              <w:pStyle w:val="NormalWeb"/>
              <w:spacing w:after="200" w:line="240" w:lineRule="atLeast"/>
              <w:jc w:val="both"/>
              <w:rPr>
                <w:rFonts w:ascii="Arial" w:eastAsia="Batang" w:hAnsi="Arial" w:cs="Arial"/>
                <w:b/>
                <w:bCs/>
                <w:color w:val="FFFFFF" w:themeColor="background1"/>
                <w:sz w:val="16"/>
                <w:szCs w:val="16"/>
                <w:lang w:val="es-CO"/>
              </w:rPr>
            </w:pPr>
            <w:r w:rsidRPr="00B84789">
              <w:rPr>
                <w:rFonts w:ascii="Arial" w:eastAsia="Batang" w:hAnsi="Arial" w:cs="Arial"/>
                <w:b/>
                <w:bCs/>
                <w:color w:val="FFFFFF" w:themeColor="background1"/>
                <w:sz w:val="16"/>
                <w:szCs w:val="16"/>
                <w:lang w:val="es-CO"/>
              </w:rPr>
              <w:t>DEFINICIONES</w:t>
            </w:r>
          </w:p>
        </w:tc>
      </w:tr>
      <w:tr w:rsidR="00506031" w:rsidDel="008D32D3" w14:paraId="7E45185F" w14:textId="562ED21D" w:rsidTr="00B84789">
        <w:trPr>
          <w:jc w:val="center"/>
          <w:del w:id="214" w:author="Estephanie Michell Miranda Salazar" w:date="2021-10-27T09:48:00Z"/>
        </w:trPr>
        <w:tc>
          <w:tcPr>
            <w:tcW w:w="151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F67E6DB" w14:textId="780313EC" w:rsidR="00506031" w:rsidRPr="00B84789" w:rsidDel="008D32D3" w:rsidRDefault="00506031" w:rsidP="00B84789">
            <w:pPr>
              <w:pStyle w:val="NormalWeb"/>
              <w:spacing w:after="200" w:line="240" w:lineRule="atLeast"/>
              <w:jc w:val="both"/>
              <w:rPr>
                <w:del w:id="215" w:author="Estephanie Michell Miranda Salazar" w:date="2021-10-27T09:48:00Z"/>
                <w:rFonts w:ascii="Arial" w:eastAsia="Batang" w:hAnsi="Arial" w:cs="Arial"/>
                <w:b/>
                <w:sz w:val="16"/>
                <w:szCs w:val="16"/>
                <w:highlight w:val="yellow"/>
              </w:rPr>
            </w:pPr>
            <w:del w:id="216" w:author="Estephanie Michell Miranda Salazar" w:date="2021-10-27T09:48:00Z">
              <w:r w:rsidRPr="00B84789" w:rsidDel="008D32D3">
                <w:rPr>
                  <w:rFonts w:ascii="Arial" w:eastAsia="Batang" w:hAnsi="Arial" w:cs="Arial"/>
                  <w:b/>
                  <w:sz w:val="16"/>
                  <w:szCs w:val="16"/>
                  <w:highlight w:val="yellow"/>
                </w:rPr>
                <w:delText>INTEGRACIÓN</w:delText>
              </w:r>
            </w:del>
          </w:p>
        </w:tc>
        <w:tc>
          <w:tcPr>
            <w:tcW w:w="797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0105978" w14:textId="7540E8C5" w:rsidR="00506031" w:rsidRPr="00B84789" w:rsidDel="008D32D3" w:rsidRDefault="00506031" w:rsidP="00B84789">
            <w:pPr>
              <w:pStyle w:val="NormalWeb"/>
              <w:spacing w:after="200" w:line="240" w:lineRule="atLeast"/>
              <w:jc w:val="both"/>
              <w:rPr>
                <w:del w:id="217" w:author="Estephanie Michell Miranda Salazar" w:date="2021-10-27T09:48:00Z"/>
                <w:rFonts w:ascii="Arial" w:eastAsia="Batang" w:hAnsi="Arial" w:cs="Arial"/>
                <w:bCs/>
                <w:sz w:val="16"/>
                <w:szCs w:val="16"/>
                <w:highlight w:val="yellow"/>
                <w:lang w:val="es-CO"/>
              </w:rPr>
            </w:pPr>
            <w:del w:id="218" w:author="Estephanie Michell Miranda Salazar" w:date="2021-10-27T09:48:00Z">
              <w:r w:rsidRPr="00B84789" w:rsidDel="008D32D3">
                <w:rPr>
                  <w:rFonts w:ascii="Arial" w:eastAsia="Batang" w:hAnsi="Arial" w:cs="Arial"/>
                  <w:bCs/>
                  <w:sz w:val="16"/>
                  <w:szCs w:val="16"/>
                  <w:highlight w:val="yellow"/>
                  <w:lang w:val="es-CO"/>
                </w:rPr>
                <w:delText>Integración de Componentes: es el nivel de pruebas que busca verificar la integridad entre cada uno de las interfaces e integraciones entre los componentes que fueron construido para el sistema de información.</w:delText>
              </w:r>
            </w:del>
          </w:p>
        </w:tc>
      </w:tr>
      <w:tr w:rsidR="00506031" w14:paraId="2AD96207" w14:textId="77777777" w:rsidTr="00B84789">
        <w:trPr>
          <w:jc w:val="center"/>
        </w:trPr>
        <w:tc>
          <w:tcPr>
            <w:tcW w:w="151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BC4F52A" w14:textId="77777777" w:rsidR="00506031" w:rsidRPr="00B84789" w:rsidRDefault="00506031" w:rsidP="00B84789">
            <w:pPr>
              <w:pStyle w:val="NormalWeb"/>
              <w:spacing w:after="200" w:line="240" w:lineRule="atLeast"/>
              <w:jc w:val="both"/>
              <w:rPr>
                <w:rFonts w:ascii="Arial" w:eastAsia="Batang" w:hAnsi="Arial" w:cs="Arial"/>
                <w:b/>
                <w:sz w:val="16"/>
                <w:szCs w:val="16"/>
              </w:rPr>
            </w:pPr>
            <w:r w:rsidRPr="00B84789">
              <w:rPr>
                <w:rFonts w:ascii="Arial" w:eastAsia="Batang" w:hAnsi="Arial" w:cs="Arial"/>
                <w:b/>
                <w:sz w:val="16"/>
                <w:szCs w:val="16"/>
              </w:rPr>
              <w:t>SISTEMA</w:t>
            </w:r>
          </w:p>
        </w:tc>
        <w:tc>
          <w:tcPr>
            <w:tcW w:w="797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DFE2174" w14:textId="77777777" w:rsidR="00506031" w:rsidRPr="00B84789" w:rsidRDefault="00506031" w:rsidP="00B84789">
            <w:pPr>
              <w:pStyle w:val="NormalWeb"/>
              <w:spacing w:after="200" w:line="240" w:lineRule="atLeast"/>
              <w:jc w:val="both"/>
              <w:rPr>
                <w:rFonts w:ascii="Arial" w:eastAsia="Batang" w:hAnsi="Arial" w:cs="Arial"/>
                <w:bCs/>
                <w:sz w:val="16"/>
                <w:szCs w:val="16"/>
                <w:lang w:val="es-CO"/>
              </w:rPr>
            </w:pPr>
            <w:r w:rsidRPr="00B84789">
              <w:rPr>
                <w:rFonts w:ascii="Arial" w:eastAsia="Batang" w:hAnsi="Arial" w:cs="Arial"/>
                <w:b/>
                <w:sz w:val="16"/>
                <w:szCs w:val="16"/>
                <w:lang w:val="es-CO"/>
              </w:rPr>
              <w:t xml:space="preserve">Funcional: </w:t>
            </w:r>
            <w:r w:rsidRPr="00B84789">
              <w:rPr>
                <w:rFonts w:ascii="Arial" w:eastAsia="Batang" w:hAnsi="Arial" w:cs="Arial"/>
                <w:bCs/>
                <w:sz w:val="16"/>
                <w:szCs w:val="16"/>
                <w:lang w:val="es-CO"/>
              </w:rPr>
              <w:t>La prueba funcional es un proceso para procurar encontrar discrepancias entre el programa y la especificación funcional.</w:t>
            </w:r>
          </w:p>
          <w:p w14:paraId="695626C5" w14:textId="755B50C1" w:rsidR="00506031" w:rsidRPr="00B84789" w:rsidRDefault="00506031" w:rsidP="00B84789">
            <w:pPr>
              <w:pStyle w:val="NormalWeb"/>
              <w:spacing w:after="200" w:line="240" w:lineRule="atLeast"/>
              <w:jc w:val="both"/>
              <w:rPr>
                <w:rFonts w:ascii="Arial" w:eastAsia="Batang" w:hAnsi="Arial" w:cs="Arial"/>
                <w:bCs/>
                <w:sz w:val="16"/>
                <w:szCs w:val="16"/>
                <w:lang w:val="es-CO"/>
              </w:rPr>
            </w:pPr>
            <w:proofErr w:type="spellStart"/>
            <w:r w:rsidRPr="00B84789">
              <w:rPr>
                <w:rFonts w:ascii="Arial" w:eastAsia="Batang" w:hAnsi="Arial" w:cs="Arial"/>
                <w:b/>
                <w:sz w:val="16"/>
                <w:szCs w:val="16"/>
                <w:lang w:val="es-CO"/>
              </w:rPr>
              <w:t>End</w:t>
            </w:r>
            <w:proofErr w:type="spellEnd"/>
            <w:r w:rsidRPr="00B84789">
              <w:rPr>
                <w:rFonts w:ascii="Arial" w:eastAsia="Batang" w:hAnsi="Arial" w:cs="Arial"/>
                <w:b/>
                <w:sz w:val="16"/>
                <w:szCs w:val="16"/>
                <w:lang w:val="es-CO"/>
              </w:rPr>
              <w:t xml:space="preserve"> </w:t>
            </w:r>
            <w:proofErr w:type="spellStart"/>
            <w:r w:rsidRPr="00B84789">
              <w:rPr>
                <w:rFonts w:ascii="Arial" w:eastAsia="Batang" w:hAnsi="Arial" w:cs="Arial"/>
                <w:b/>
                <w:sz w:val="16"/>
                <w:szCs w:val="16"/>
                <w:lang w:val="es-CO"/>
              </w:rPr>
              <w:t>to</w:t>
            </w:r>
            <w:proofErr w:type="spellEnd"/>
            <w:r w:rsidRPr="00B84789">
              <w:rPr>
                <w:rFonts w:ascii="Arial" w:eastAsia="Batang" w:hAnsi="Arial" w:cs="Arial"/>
                <w:b/>
                <w:sz w:val="16"/>
                <w:szCs w:val="16"/>
                <w:lang w:val="es-CO"/>
              </w:rPr>
              <w:t xml:space="preserve"> </w:t>
            </w:r>
            <w:proofErr w:type="spellStart"/>
            <w:r w:rsidRPr="00B84789">
              <w:rPr>
                <w:rFonts w:ascii="Arial" w:eastAsia="Batang" w:hAnsi="Arial" w:cs="Arial"/>
                <w:b/>
                <w:sz w:val="16"/>
                <w:szCs w:val="16"/>
                <w:lang w:val="es-CO"/>
              </w:rPr>
              <w:t>End</w:t>
            </w:r>
            <w:proofErr w:type="spellEnd"/>
            <w:r w:rsidRPr="00B84789">
              <w:rPr>
                <w:rFonts w:ascii="Arial" w:eastAsia="Batang" w:hAnsi="Arial" w:cs="Arial"/>
                <w:b/>
                <w:sz w:val="16"/>
                <w:szCs w:val="16"/>
                <w:lang w:val="es-CO"/>
              </w:rPr>
              <w:t>:</w:t>
            </w:r>
            <w:r w:rsidRPr="00B84789">
              <w:rPr>
                <w:rFonts w:ascii="Arial" w:eastAsia="Batang" w:hAnsi="Arial" w:cs="Arial"/>
                <w:bCs/>
                <w:sz w:val="16"/>
                <w:szCs w:val="16"/>
                <w:lang w:val="es-CO"/>
              </w:rPr>
              <w:t xml:space="preserve"> Las pruebas </w:t>
            </w:r>
            <w:proofErr w:type="spellStart"/>
            <w:r w:rsidRPr="00B84789">
              <w:rPr>
                <w:rFonts w:ascii="Arial" w:eastAsia="Batang" w:hAnsi="Arial" w:cs="Arial"/>
                <w:bCs/>
                <w:sz w:val="16"/>
                <w:szCs w:val="16"/>
                <w:lang w:val="es-CO"/>
              </w:rPr>
              <w:t>End</w:t>
            </w:r>
            <w:proofErr w:type="spellEnd"/>
            <w:r w:rsidRPr="00B84789">
              <w:rPr>
                <w:rFonts w:ascii="Arial" w:eastAsia="Batang" w:hAnsi="Arial" w:cs="Arial"/>
                <w:bCs/>
                <w:sz w:val="16"/>
                <w:szCs w:val="16"/>
                <w:lang w:val="es-CO"/>
              </w:rPr>
              <w:t xml:space="preserve"> </w:t>
            </w:r>
            <w:proofErr w:type="spellStart"/>
            <w:r w:rsidRPr="00B84789">
              <w:rPr>
                <w:rFonts w:ascii="Arial" w:eastAsia="Batang" w:hAnsi="Arial" w:cs="Arial"/>
                <w:bCs/>
                <w:sz w:val="16"/>
                <w:szCs w:val="16"/>
                <w:lang w:val="es-CO"/>
              </w:rPr>
              <w:t>to</w:t>
            </w:r>
            <w:proofErr w:type="spellEnd"/>
            <w:r w:rsidRPr="00B84789">
              <w:rPr>
                <w:rFonts w:ascii="Arial" w:eastAsia="Batang" w:hAnsi="Arial" w:cs="Arial"/>
                <w:bCs/>
                <w:sz w:val="16"/>
                <w:szCs w:val="16"/>
                <w:lang w:val="es-CO"/>
              </w:rPr>
              <w:t xml:space="preserve"> </w:t>
            </w:r>
            <w:proofErr w:type="spellStart"/>
            <w:r w:rsidRPr="00B84789">
              <w:rPr>
                <w:rFonts w:ascii="Arial" w:eastAsia="Batang" w:hAnsi="Arial" w:cs="Arial"/>
                <w:bCs/>
                <w:sz w:val="16"/>
                <w:szCs w:val="16"/>
                <w:lang w:val="es-CO"/>
              </w:rPr>
              <w:t>End</w:t>
            </w:r>
            <w:proofErr w:type="spellEnd"/>
            <w:r w:rsidRPr="00B84789">
              <w:rPr>
                <w:rFonts w:ascii="Arial" w:eastAsia="Batang" w:hAnsi="Arial" w:cs="Arial"/>
                <w:bCs/>
                <w:sz w:val="16"/>
                <w:szCs w:val="16"/>
                <w:lang w:val="es-CO"/>
              </w:rPr>
              <w:t>, prueban todo el flujo del software desde el punto de vista del usuario final. Prueba el software desde la interfaz de usuario y no desde el código interno. Está enfocado en detectar posibles problemas que pudieran encontrar nuestros usuarios en su interacción con el flujo general del programa</w:t>
            </w:r>
            <w:r w:rsidR="00E306BE">
              <w:rPr>
                <w:rFonts w:ascii="Arial" w:eastAsia="Batang" w:hAnsi="Arial" w:cs="Arial"/>
                <w:bCs/>
                <w:sz w:val="16"/>
                <w:szCs w:val="16"/>
                <w:lang w:val="es-CO"/>
              </w:rPr>
              <w:t>.</w:t>
            </w:r>
          </w:p>
          <w:p w14:paraId="291A4649" w14:textId="10549206" w:rsidR="00506031" w:rsidRPr="00B84789" w:rsidDel="00C22536" w:rsidRDefault="00506031" w:rsidP="00B84789">
            <w:pPr>
              <w:pStyle w:val="NormalWeb"/>
              <w:spacing w:after="200" w:line="240" w:lineRule="atLeast"/>
              <w:jc w:val="both"/>
              <w:rPr>
                <w:del w:id="219" w:author="Elvia Maria Gacha Garcia" w:date="2022-06-02T17:12:00Z"/>
                <w:rFonts w:ascii="Arial" w:eastAsia="Batang" w:hAnsi="Arial" w:cs="Arial"/>
                <w:bCs/>
                <w:sz w:val="16"/>
                <w:szCs w:val="16"/>
                <w:lang w:val="es-CO"/>
              </w:rPr>
            </w:pPr>
            <w:del w:id="220" w:author="Elvia Maria Gacha Garcia" w:date="2022-06-02T17:12:00Z">
              <w:r w:rsidRPr="00B84789" w:rsidDel="00C22536">
                <w:rPr>
                  <w:rFonts w:ascii="Arial" w:eastAsia="Batang" w:hAnsi="Arial" w:cs="Arial"/>
                  <w:b/>
                  <w:sz w:val="16"/>
                  <w:szCs w:val="16"/>
                  <w:lang w:val="es-CO"/>
                </w:rPr>
                <w:delText>Regresión:</w:delText>
              </w:r>
              <w:r w:rsidRPr="00B84789" w:rsidDel="00C22536">
                <w:rPr>
                  <w:rFonts w:ascii="Arial" w:eastAsia="Batang" w:hAnsi="Arial" w:cs="Arial"/>
                  <w:bCs/>
                  <w:sz w:val="16"/>
                  <w:szCs w:val="16"/>
                  <w:lang w:val="es-CO"/>
                </w:rPr>
                <w:delText xml:space="preserve"> Las Pruebas de Regresión se realizan sobre un componente ya probado, para verificar que no presenta nuevos defectos cuando se realiza una modificación. Deben buscarse nuevos defectos tanto en el componente que se está probando cómo otros componentes afectados por el cambio.</w:delText>
              </w:r>
            </w:del>
          </w:p>
          <w:p w14:paraId="5AD14F3B" w14:textId="77777777" w:rsidR="00506031" w:rsidRPr="00B84789" w:rsidRDefault="00506031" w:rsidP="00B84789">
            <w:pPr>
              <w:pStyle w:val="NormalWeb"/>
              <w:spacing w:after="200" w:line="240" w:lineRule="atLeast"/>
              <w:jc w:val="both"/>
              <w:rPr>
                <w:rFonts w:ascii="Arial" w:eastAsia="Batang" w:hAnsi="Arial" w:cs="Arial"/>
                <w:bCs/>
                <w:sz w:val="16"/>
                <w:szCs w:val="16"/>
                <w:lang w:val="es-CO"/>
              </w:rPr>
            </w:pPr>
            <w:proofErr w:type="spellStart"/>
            <w:r w:rsidRPr="00B84789">
              <w:rPr>
                <w:rFonts w:ascii="Arial" w:eastAsia="Batang" w:hAnsi="Arial" w:cs="Arial"/>
                <w:b/>
                <w:sz w:val="16"/>
                <w:szCs w:val="16"/>
                <w:lang w:val="es-CO"/>
              </w:rPr>
              <w:t>Smoke</w:t>
            </w:r>
            <w:proofErr w:type="spellEnd"/>
            <w:r w:rsidRPr="00B84789">
              <w:rPr>
                <w:rFonts w:ascii="Arial" w:eastAsia="Batang" w:hAnsi="Arial" w:cs="Arial"/>
                <w:b/>
                <w:sz w:val="16"/>
                <w:szCs w:val="16"/>
                <w:lang w:val="es-CO"/>
              </w:rPr>
              <w:t xml:space="preserve"> Test (Prueba de Humo):</w:t>
            </w:r>
            <w:r w:rsidRPr="00B84789">
              <w:rPr>
                <w:rFonts w:ascii="Arial" w:eastAsia="Batang" w:hAnsi="Arial" w:cs="Arial"/>
                <w:bCs/>
                <w:sz w:val="16"/>
                <w:szCs w:val="16"/>
                <w:lang w:val="es-CO"/>
              </w:rPr>
              <w:t>  La prueba de humo (</w:t>
            </w:r>
            <w:proofErr w:type="spellStart"/>
            <w:r w:rsidRPr="00B84789">
              <w:rPr>
                <w:rFonts w:ascii="Arial" w:eastAsia="Batang" w:hAnsi="Arial" w:cs="Arial"/>
                <w:bCs/>
                <w:sz w:val="16"/>
                <w:szCs w:val="16"/>
                <w:lang w:val="es-CO"/>
              </w:rPr>
              <w:t>Smoke</w:t>
            </w:r>
            <w:proofErr w:type="spellEnd"/>
            <w:r w:rsidRPr="00B84789">
              <w:rPr>
                <w:rFonts w:ascii="Arial" w:eastAsia="Batang" w:hAnsi="Arial" w:cs="Arial"/>
                <w:bCs/>
                <w:sz w:val="16"/>
                <w:szCs w:val="16"/>
                <w:lang w:val="es-CO"/>
              </w:rPr>
              <w:t xml:space="preserve"> Test) corresponde al proceso donde se procura cubrir la(s) funcionalidad(es) más importante de un componente o sistema y se usan para validar que estas siguen funcionando correctamente.</w:t>
            </w:r>
          </w:p>
        </w:tc>
      </w:tr>
      <w:tr w:rsidR="00506031" w14:paraId="73C27EA6" w14:textId="77777777" w:rsidTr="00B84789">
        <w:trPr>
          <w:jc w:val="center"/>
        </w:trPr>
        <w:tc>
          <w:tcPr>
            <w:tcW w:w="151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09266FB" w14:textId="77777777" w:rsidR="00506031" w:rsidRPr="00B84789" w:rsidRDefault="00506031" w:rsidP="00B84789">
            <w:pPr>
              <w:pStyle w:val="NormalWeb"/>
              <w:spacing w:after="200" w:line="240" w:lineRule="atLeast"/>
              <w:jc w:val="both"/>
              <w:rPr>
                <w:rFonts w:ascii="Arial" w:eastAsia="Batang" w:hAnsi="Arial" w:cs="Arial"/>
                <w:b/>
                <w:sz w:val="16"/>
                <w:szCs w:val="16"/>
              </w:rPr>
            </w:pPr>
            <w:r w:rsidRPr="00B84789">
              <w:rPr>
                <w:rFonts w:ascii="Arial" w:eastAsia="Batang" w:hAnsi="Arial" w:cs="Arial"/>
                <w:b/>
                <w:sz w:val="16"/>
                <w:szCs w:val="16"/>
              </w:rPr>
              <w:t>ACEPTACIÓN</w:t>
            </w:r>
          </w:p>
        </w:tc>
        <w:tc>
          <w:tcPr>
            <w:tcW w:w="797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E1FC483" w14:textId="2AE0F26A" w:rsidR="00506031" w:rsidRPr="00B84789" w:rsidRDefault="00506031" w:rsidP="00B84789">
            <w:pPr>
              <w:pStyle w:val="NormalWeb"/>
              <w:spacing w:after="200" w:line="240" w:lineRule="atLeast"/>
              <w:jc w:val="both"/>
              <w:rPr>
                <w:rFonts w:ascii="Arial" w:eastAsia="Batang" w:hAnsi="Arial" w:cs="Arial"/>
                <w:bCs/>
                <w:sz w:val="16"/>
                <w:szCs w:val="16"/>
                <w:lang w:val="es-CO"/>
              </w:rPr>
            </w:pPr>
            <w:r w:rsidRPr="00B84789">
              <w:rPr>
                <w:rFonts w:ascii="Arial" w:eastAsia="Batang" w:hAnsi="Arial" w:cs="Arial"/>
                <w:b/>
                <w:sz w:val="16"/>
                <w:szCs w:val="16"/>
                <w:lang w:val="es-CO"/>
              </w:rPr>
              <w:t>Aceptación del Usuario:</w:t>
            </w:r>
            <w:r w:rsidRPr="00B84789">
              <w:rPr>
                <w:rFonts w:ascii="Arial" w:eastAsia="Batang" w:hAnsi="Arial" w:cs="Arial"/>
                <w:bCs/>
                <w:sz w:val="16"/>
                <w:szCs w:val="16"/>
                <w:lang w:val="es-CO"/>
              </w:rPr>
              <w:t xml:space="preserve"> Un tipo de prueba de aceptación realizada para determinar si los usuarios previstos aceptan el sistema.</w:t>
            </w:r>
          </w:p>
        </w:tc>
      </w:tr>
      <w:tr w:rsidR="008D32D3" w:rsidDel="008D32D3" w14:paraId="060B5FE0" w14:textId="77777777" w:rsidTr="00B84789">
        <w:trPr>
          <w:jc w:val="center"/>
          <w:del w:id="221" w:author="Estephanie Michell Miranda Salazar" w:date="2021-10-27T09:48:00Z"/>
        </w:trPr>
        <w:tc>
          <w:tcPr>
            <w:tcW w:w="151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78194D4" w14:textId="24608BC7" w:rsidR="00506031" w:rsidRPr="00B84789" w:rsidDel="008D32D3" w:rsidRDefault="00506031" w:rsidP="00B84789">
            <w:pPr>
              <w:pStyle w:val="NormalWeb"/>
              <w:spacing w:after="200" w:line="240" w:lineRule="atLeast"/>
              <w:jc w:val="both"/>
              <w:rPr>
                <w:del w:id="222" w:author="Estephanie Michell Miranda Salazar" w:date="2021-10-27T09:48:00Z"/>
                <w:rFonts w:ascii="Arial" w:eastAsia="Batang" w:hAnsi="Arial" w:cs="Arial"/>
                <w:b/>
                <w:sz w:val="16"/>
                <w:szCs w:val="16"/>
                <w:highlight w:val="yellow"/>
              </w:rPr>
            </w:pPr>
            <w:del w:id="223" w:author="Estephanie Michell Miranda Salazar" w:date="2021-10-27T09:48:00Z">
              <w:r w:rsidRPr="00B84789" w:rsidDel="008D32D3">
                <w:rPr>
                  <w:rFonts w:ascii="Arial" w:eastAsia="Batang" w:hAnsi="Arial" w:cs="Arial"/>
                  <w:b/>
                  <w:sz w:val="16"/>
                  <w:szCs w:val="16"/>
                  <w:highlight w:val="yellow"/>
                </w:rPr>
                <w:delText>PRUEBAS ESPECIALIZADAS</w:delText>
              </w:r>
            </w:del>
          </w:p>
        </w:tc>
        <w:tc>
          <w:tcPr>
            <w:tcW w:w="797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137397F" w14:textId="7BF52326" w:rsidR="00506031" w:rsidRPr="00B84789" w:rsidDel="008D32D3" w:rsidRDefault="00506031" w:rsidP="00B84789">
            <w:pPr>
              <w:pStyle w:val="NormalWeb"/>
              <w:spacing w:after="200" w:line="240" w:lineRule="atLeast"/>
              <w:jc w:val="both"/>
              <w:rPr>
                <w:del w:id="224" w:author="Estephanie Michell Miranda Salazar" w:date="2021-10-27T09:48:00Z"/>
                <w:rFonts w:ascii="Arial" w:eastAsia="Batang" w:hAnsi="Arial" w:cs="Arial"/>
                <w:sz w:val="16"/>
                <w:szCs w:val="16"/>
                <w:highlight w:val="yellow"/>
                <w:lang w:val="es-CO"/>
              </w:rPr>
            </w:pPr>
            <w:del w:id="225" w:author="Estephanie Michell Miranda Salazar" w:date="2021-10-27T09:48:00Z">
              <w:r w:rsidRPr="00B84789" w:rsidDel="008D32D3">
                <w:rPr>
                  <w:rFonts w:ascii="Arial" w:eastAsia="Batang" w:hAnsi="Arial" w:cs="Arial"/>
                  <w:b/>
                  <w:sz w:val="16"/>
                  <w:szCs w:val="16"/>
                  <w:highlight w:val="yellow"/>
                  <w:lang w:val="es-CO"/>
                </w:rPr>
                <w:delText>Performance:</w:delText>
              </w:r>
              <w:r w:rsidRPr="00B84789" w:rsidDel="008D32D3">
                <w:rPr>
                  <w:rFonts w:ascii="Arial" w:eastAsia="Batang" w:hAnsi="Arial" w:cs="Arial"/>
                  <w:sz w:val="16"/>
                  <w:szCs w:val="16"/>
                  <w:highlight w:val="yellow"/>
                  <w:lang w:val="es-CO"/>
                </w:rPr>
                <w:delText xml:space="preserve"> Las pruebas de performance aseguran el cumplimiento de los requisitos no funcionales, para validar su desempeño y estabilidad. Se realizan pruebas end to end, analizando si se soporta el crecimiento esperado.</w:delText>
              </w:r>
            </w:del>
          </w:p>
          <w:p w14:paraId="0EA5849F" w14:textId="66EAF539" w:rsidR="00506031" w:rsidRPr="00B84789" w:rsidDel="008D32D3" w:rsidRDefault="00506031" w:rsidP="00B84789">
            <w:pPr>
              <w:pStyle w:val="NormalWeb"/>
              <w:spacing w:after="200" w:line="240" w:lineRule="atLeast"/>
              <w:jc w:val="both"/>
              <w:rPr>
                <w:del w:id="226" w:author="Estephanie Michell Miranda Salazar" w:date="2021-10-27T09:48:00Z"/>
                <w:rFonts w:ascii="Arial" w:eastAsia="Batang" w:hAnsi="Arial" w:cs="Arial"/>
                <w:sz w:val="16"/>
                <w:szCs w:val="16"/>
                <w:highlight w:val="yellow"/>
                <w:lang w:val="es-CO"/>
              </w:rPr>
            </w:pPr>
            <w:del w:id="227" w:author="Estephanie Michell Miranda Salazar" w:date="2021-10-27T09:48:00Z">
              <w:r w:rsidRPr="00B84789" w:rsidDel="008D32D3">
                <w:rPr>
                  <w:rFonts w:ascii="Arial" w:eastAsia="Batang" w:hAnsi="Arial" w:cs="Arial"/>
                  <w:sz w:val="16"/>
                  <w:szCs w:val="16"/>
                  <w:highlight w:val="yellow"/>
                  <w:lang w:val="es-CO"/>
                </w:rPr>
                <w:delText>Dentro de las pruebas que se pueden realizar están: Smoke test, línea base, carga, estrés, picos, larga duración, estabilidad, escalabilidad, tolerancia a fallos.</w:delText>
              </w:r>
            </w:del>
          </w:p>
          <w:p w14:paraId="7EDD862C" w14:textId="4DB72509" w:rsidR="00506031" w:rsidRPr="00B84789" w:rsidDel="008D32D3" w:rsidRDefault="00506031" w:rsidP="00B84789">
            <w:pPr>
              <w:pStyle w:val="NormalWeb"/>
              <w:spacing w:after="200" w:line="240" w:lineRule="atLeast"/>
              <w:jc w:val="both"/>
              <w:rPr>
                <w:del w:id="228" w:author="Estephanie Michell Miranda Salazar" w:date="2021-10-27T09:48:00Z"/>
                <w:rFonts w:ascii="Arial" w:eastAsia="Batang" w:hAnsi="Arial" w:cs="Arial"/>
                <w:sz w:val="16"/>
                <w:szCs w:val="16"/>
                <w:highlight w:val="yellow"/>
                <w:lang w:val="es-CO"/>
              </w:rPr>
            </w:pPr>
            <w:del w:id="229" w:author="Estephanie Michell Miranda Salazar" w:date="2021-10-27T09:48:00Z">
              <w:r w:rsidRPr="00B84789" w:rsidDel="008D32D3">
                <w:rPr>
                  <w:rFonts w:ascii="Arial" w:eastAsia="Batang" w:hAnsi="Arial" w:cs="Arial"/>
                  <w:b/>
                  <w:sz w:val="16"/>
                  <w:szCs w:val="16"/>
                  <w:highlight w:val="yellow"/>
                  <w:lang w:val="es-CO"/>
                </w:rPr>
                <w:delText>Seguridad:</w:delText>
              </w:r>
              <w:r w:rsidRPr="00B84789" w:rsidDel="008D32D3">
                <w:rPr>
                  <w:rFonts w:ascii="Arial" w:eastAsia="Batang" w:hAnsi="Arial" w:cs="Arial"/>
                  <w:sz w:val="16"/>
                  <w:szCs w:val="16"/>
                  <w:highlight w:val="yellow"/>
                  <w:lang w:val="es-CO"/>
                </w:rPr>
                <w:delText xml:space="preserve"> Las pruebas de seguridad tienen el objetivo de detectar las vulnerabilidades del software durante todo su ciclo de evolución. Son realizadas por Fluid</w:delText>
              </w:r>
              <w:r w:rsidR="008B61B1" w:rsidRPr="003A4BA5" w:rsidDel="008D32D3">
                <w:rPr>
                  <w:rFonts w:ascii="Arial" w:eastAsia="Batang" w:hAnsi="Arial" w:cs="Arial"/>
                  <w:sz w:val="16"/>
                  <w:szCs w:val="16"/>
                  <w:highlight w:val="yellow"/>
                  <w:lang w:val="es-CO"/>
                </w:rPr>
                <w:delText>.</w:delText>
              </w:r>
            </w:del>
          </w:p>
        </w:tc>
      </w:tr>
      <w:tr w:rsidR="009A705C" w14:paraId="7272096B" w14:textId="77777777" w:rsidTr="00254449">
        <w:trPr>
          <w:jc w:val="center"/>
        </w:trPr>
        <w:tc>
          <w:tcPr>
            <w:tcW w:w="1510" w:type="dxa"/>
            <w:tcBorders>
              <w:top w:val="single" w:sz="4" w:space="0" w:color="95B3D7" w:themeColor="accent1" w:themeTint="99"/>
              <w:left w:val="nil"/>
              <w:bottom w:val="single" w:sz="4" w:space="0" w:color="95B3D7" w:themeColor="accent1" w:themeTint="99"/>
              <w:right w:val="nil"/>
            </w:tcBorders>
          </w:tcPr>
          <w:p w14:paraId="65F91063" w14:textId="77777777" w:rsidR="009A705C" w:rsidRPr="004B452C" w:rsidRDefault="009A705C">
            <w:pPr>
              <w:pStyle w:val="NormalWeb"/>
              <w:spacing w:after="200" w:line="240" w:lineRule="atLeast"/>
              <w:jc w:val="both"/>
              <w:rPr>
                <w:rFonts w:ascii="Arial" w:eastAsia="Batang" w:hAnsi="Arial" w:cs="Arial"/>
                <w:b/>
                <w:sz w:val="16"/>
                <w:szCs w:val="16"/>
              </w:rPr>
            </w:pPr>
          </w:p>
        </w:tc>
        <w:tc>
          <w:tcPr>
            <w:tcW w:w="7971" w:type="dxa"/>
            <w:tcBorders>
              <w:top w:val="single" w:sz="4" w:space="0" w:color="95B3D7" w:themeColor="accent1" w:themeTint="99"/>
              <w:left w:val="nil"/>
              <w:bottom w:val="single" w:sz="4" w:space="0" w:color="95B3D7" w:themeColor="accent1" w:themeTint="99"/>
              <w:right w:val="nil"/>
            </w:tcBorders>
          </w:tcPr>
          <w:p w14:paraId="1EF685A7" w14:textId="77777777" w:rsidR="009A705C" w:rsidRPr="004B452C" w:rsidRDefault="009A705C">
            <w:pPr>
              <w:pStyle w:val="NormalWeb"/>
              <w:spacing w:after="200" w:line="240" w:lineRule="atLeast"/>
              <w:jc w:val="both"/>
              <w:rPr>
                <w:rFonts w:ascii="Arial" w:eastAsia="Batang" w:hAnsi="Arial" w:cs="Arial"/>
                <w:b/>
                <w:sz w:val="16"/>
                <w:szCs w:val="16"/>
                <w:lang w:val="es-CO"/>
              </w:rPr>
            </w:pPr>
          </w:p>
        </w:tc>
      </w:tr>
      <w:tr w:rsidR="00254449" w14:paraId="2B88F2BC" w14:textId="77777777" w:rsidTr="009A705C">
        <w:trPr>
          <w:jc w:val="center"/>
        </w:trPr>
        <w:tc>
          <w:tcPr>
            <w:tcW w:w="1510" w:type="dxa"/>
            <w:tcBorders>
              <w:top w:val="single" w:sz="4" w:space="0" w:color="95B3D7" w:themeColor="accent1" w:themeTint="99"/>
              <w:left w:val="nil"/>
              <w:bottom w:val="nil"/>
              <w:right w:val="nil"/>
            </w:tcBorders>
          </w:tcPr>
          <w:p w14:paraId="1B8279CF" w14:textId="77777777" w:rsidR="00254449" w:rsidRPr="004B452C" w:rsidRDefault="00254449">
            <w:pPr>
              <w:pStyle w:val="NormalWeb"/>
              <w:spacing w:after="200" w:line="240" w:lineRule="atLeast"/>
              <w:jc w:val="both"/>
              <w:rPr>
                <w:rFonts w:ascii="Arial" w:eastAsia="Batang" w:hAnsi="Arial" w:cs="Arial"/>
                <w:b/>
                <w:sz w:val="16"/>
                <w:szCs w:val="16"/>
              </w:rPr>
            </w:pPr>
          </w:p>
        </w:tc>
        <w:tc>
          <w:tcPr>
            <w:tcW w:w="7971" w:type="dxa"/>
            <w:tcBorders>
              <w:top w:val="single" w:sz="4" w:space="0" w:color="95B3D7" w:themeColor="accent1" w:themeTint="99"/>
              <w:left w:val="nil"/>
              <w:bottom w:val="nil"/>
              <w:right w:val="nil"/>
            </w:tcBorders>
          </w:tcPr>
          <w:p w14:paraId="7787B072" w14:textId="77777777" w:rsidR="00254449" w:rsidRPr="004B452C" w:rsidRDefault="00254449">
            <w:pPr>
              <w:pStyle w:val="NormalWeb"/>
              <w:spacing w:after="200" w:line="240" w:lineRule="atLeast"/>
              <w:jc w:val="both"/>
              <w:rPr>
                <w:rFonts w:ascii="Arial" w:eastAsia="Batang" w:hAnsi="Arial" w:cs="Arial"/>
                <w:b/>
                <w:sz w:val="16"/>
                <w:szCs w:val="16"/>
                <w:lang w:val="es-CO"/>
              </w:rPr>
            </w:pPr>
          </w:p>
        </w:tc>
      </w:tr>
    </w:tbl>
    <w:p w14:paraId="7890FD7E" w14:textId="77777777" w:rsidR="00B741D6" w:rsidRPr="005915B5" w:rsidRDefault="00B741D6" w:rsidP="00B84789">
      <w:pPr>
        <w:pStyle w:val="Ttulo2"/>
        <w:numPr>
          <w:ilvl w:val="0"/>
          <w:numId w:val="4"/>
        </w:numPr>
        <w:spacing w:before="120" w:line="240" w:lineRule="atLeast"/>
        <w:ind w:left="284" w:hanging="284"/>
        <w:jc w:val="both"/>
        <w:rPr>
          <w:rFonts w:ascii="Arial" w:hAnsi="Arial" w:cs="Arial"/>
        </w:rPr>
      </w:pPr>
      <w:bookmarkStart w:id="230" w:name="_Toc31373197"/>
      <w:r w:rsidRPr="005915B5">
        <w:rPr>
          <w:rFonts w:ascii="Arial" w:hAnsi="Arial" w:cs="Arial"/>
        </w:rPr>
        <w:t>Estrategia de Pruebas</w:t>
      </w:r>
      <w:bookmarkEnd w:id="230"/>
      <w:r w:rsidRPr="005915B5">
        <w:rPr>
          <w:rFonts w:ascii="Arial" w:hAnsi="Arial" w:cs="Arial"/>
        </w:rPr>
        <w:t xml:space="preserve"> </w:t>
      </w:r>
    </w:p>
    <w:p w14:paraId="58D145FF" w14:textId="38059DAB" w:rsidR="009A705C" w:rsidRPr="00B84789" w:rsidRDefault="009A705C" w:rsidP="00B84789">
      <w:pPr>
        <w:pStyle w:val="Prrafodelista"/>
        <w:spacing w:after="0" w:line="240" w:lineRule="atLeast"/>
        <w:ind w:left="1080"/>
        <w:jc w:val="both"/>
        <w:rPr>
          <w:rFonts w:ascii="Arial" w:hAnsi="Arial" w:cs="Arial"/>
          <w:bCs/>
          <w:color w:val="A6A6A6" w:themeColor="background1" w:themeShade="A6"/>
          <w:sz w:val="18"/>
          <w:szCs w:val="18"/>
          <w:lang w:val="es-ES"/>
        </w:rPr>
      </w:pPr>
    </w:p>
    <w:p w14:paraId="705803A2" w14:textId="5269BCAE" w:rsidR="007238D8" w:rsidRDefault="007238D8" w:rsidP="00B84789">
      <w:pPr>
        <w:spacing w:after="0" w:line="240" w:lineRule="atLeast"/>
        <w:ind w:firstLine="708"/>
        <w:jc w:val="both"/>
        <w:rPr>
          <w:rFonts w:ascii="Arial" w:hAnsi="Arial" w:cs="Arial"/>
          <w:bCs/>
          <w:sz w:val="18"/>
          <w:szCs w:val="18"/>
          <w:lang w:val="es-ES"/>
        </w:rPr>
      </w:pPr>
      <w:r w:rsidRPr="00B84789">
        <w:rPr>
          <w:rFonts w:ascii="Arial" w:hAnsi="Arial" w:cs="Arial"/>
          <w:bCs/>
          <w:sz w:val="18"/>
          <w:szCs w:val="18"/>
          <w:lang w:val="es-ES"/>
        </w:rPr>
        <w:t>La estrategia de pruebas pa</w:t>
      </w:r>
      <w:r w:rsidR="00E72E11">
        <w:rPr>
          <w:rFonts w:ascii="Arial" w:hAnsi="Arial" w:cs="Arial"/>
          <w:bCs/>
          <w:sz w:val="18"/>
          <w:szCs w:val="18"/>
          <w:lang w:val="es-ES"/>
        </w:rPr>
        <w:t>ra el proyecto “</w:t>
      </w:r>
      <w:del w:id="231" w:author="Elvia Maria Gacha Garcia" w:date="2022-06-02T17:13:00Z">
        <w:r w:rsidR="001D45B5" w:rsidRPr="001D45B5" w:rsidDel="00F91A5C">
          <w:rPr>
            <w:rFonts w:ascii="Arial" w:hAnsi="Arial" w:cs="Arial"/>
            <w:b/>
            <w:sz w:val="18"/>
            <w:szCs w:val="18"/>
            <w:lang w:val="es-ES"/>
          </w:rPr>
          <w:delText>Banca en Línea BO y Banca en Línea Clientes</w:delText>
        </w:r>
      </w:del>
      <w:ins w:id="232" w:author="Elvia Maria Gacha Garcia" w:date="2022-06-02T17:13:00Z">
        <w:r w:rsidR="00F91A5C">
          <w:rPr>
            <w:rFonts w:ascii="Arial" w:hAnsi="Arial" w:cs="Arial"/>
            <w:b/>
            <w:sz w:val="18"/>
            <w:szCs w:val="18"/>
            <w:lang w:val="es-ES"/>
          </w:rPr>
          <w:t>Latam</w:t>
        </w:r>
      </w:ins>
      <w:r w:rsidR="00E72E11">
        <w:rPr>
          <w:rFonts w:ascii="Arial" w:hAnsi="Arial" w:cs="Arial"/>
          <w:bCs/>
          <w:sz w:val="18"/>
          <w:szCs w:val="18"/>
          <w:lang w:val="es-ES"/>
        </w:rPr>
        <w:t>”</w:t>
      </w:r>
      <w:r w:rsidRPr="00B84789">
        <w:rPr>
          <w:rFonts w:ascii="Arial" w:hAnsi="Arial" w:cs="Arial"/>
          <w:bCs/>
          <w:sz w:val="18"/>
          <w:szCs w:val="18"/>
          <w:lang w:val="es-ES"/>
        </w:rPr>
        <w:t xml:space="preserve"> se define con base a los resultados obtenidos de la</w:t>
      </w:r>
      <w:r w:rsidR="00146D91">
        <w:rPr>
          <w:rFonts w:ascii="Arial" w:hAnsi="Arial" w:cs="Arial"/>
          <w:bCs/>
          <w:sz w:val="18"/>
          <w:szCs w:val="18"/>
          <w:lang w:val="es-ES"/>
        </w:rPr>
        <w:t>s</w:t>
      </w:r>
      <w:r w:rsidRPr="00B84789">
        <w:rPr>
          <w:rFonts w:ascii="Arial" w:hAnsi="Arial" w:cs="Arial"/>
          <w:bCs/>
          <w:sz w:val="18"/>
          <w:szCs w:val="18"/>
          <w:lang w:val="es-ES"/>
        </w:rPr>
        <w:t xml:space="preserve"> estimaci</w:t>
      </w:r>
      <w:r w:rsidR="00146D91">
        <w:rPr>
          <w:rFonts w:ascii="Arial" w:hAnsi="Arial" w:cs="Arial"/>
          <w:bCs/>
          <w:sz w:val="18"/>
          <w:szCs w:val="18"/>
          <w:lang w:val="es-ES"/>
        </w:rPr>
        <w:t>ones</w:t>
      </w:r>
      <w:r w:rsidRPr="00B84789">
        <w:rPr>
          <w:rFonts w:ascii="Arial" w:hAnsi="Arial" w:cs="Arial"/>
          <w:bCs/>
          <w:sz w:val="18"/>
          <w:szCs w:val="18"/>
          <w:lang w:val="es-ES"/>
        </w:rPr>
        <w:t xml:space="preserve"> de tiempos para la </w:t>
      </w:r>
      <w:r w:rsidR="005E04B1" w:rsidRPr="005E04B1">
        <w:rPr>
          <w:rFonts w:ascii="Arial" w:hAnsi="Arial" w:cs="Arial"/>
          <w:bCs/>
          <w:sz w:val="18"/>
          <w:szCs w:val="18"/>
          <w:lang w:val="es-ES"/>
        </w:rPr>
        <w:t>certificación</w:t>
      </w:r>
      <w:del w:id="233" w:author="Elvia Maria Gacha Garcia" w:date="2022-06-03T10:39:00Z">
        <w:r w:rsidRPr="00B84789" w:rsidDel="005714DB">
          <w:rPr>
            <w:rFonts w:ascii="Arial" w:hAnsi="Arial" w:cs="Arial"/>
            <w:bCs/>
            <w:sz w:val="18"/>
            <w:szCs w:val="18"/>
            <w:lang w:val="es-ES"/>
          </w:rPr>
          <w:delText xml:space="preserve"> y el Inception</w:delText>
        </w:r>
      </w:del>
      <w:r w:rsidRPr="00B84789">
        <w:rPr>
          <w:rFonts w:ascii="Arial" w:hAnsi="Arial" w:cs="Arial"/>
          <w:bCs/>
          <w:sz w:val="18"/>
          <w:szCs w:val="18"/>
          <w:lang w:val="es-ES"/>
        </w:rPr>
        <w:t xml:space="preserve"> del proyecto.</w:t>
      </w:r>
      <w:r w:rsidR="00790ABC">
        <w:rPr>
          <w:rFonts w:ascii="Arial" w:hAnsi="Arial" w:cs="Arial"/>
          <w:bCs/>
          <w:sz w:val="18"/>
          <w:szCs w:val="18"/>
          <w:lang w:val="es-ES"/>
        </w:rPr>
        <w:t xml:space="preserve"> Se </w:t>
      </w:r>
      <w:r w:rsidR="00D07EEC">
        <w:rPr>
          <w:rFonts w:ascii="Arial" w:hAnsi="Arial" w:cs="Arial"/>
          <w:bCs/>
          <w:sz w:val="18"/>
          <w:szCs w:val="18"/>
          <w:lang w:val="es-ES"/>
        </w:rPr>
        <w:t>definirá</w:t>
      </w:r>
      <w:r w:rsidR="00790ABC">
        <w:rPr>
          <w:rFonts w:ascii="Arial" w:hAnsi="Arial" w:cs="Arial"/>
          <w:bCs/>
          <w:sz w:val="18"/>
          <w:szCs w:val="18"/>
          <w:lang w:val="es-ES"/>
        </w:rPr>
        <w:t xml:space="preserve"> qué, </w:t>
      </w:r>
      <w:r w:rsidR="00D07EEC">
        <w:rPr>
          <w:rFonts w:ascii="Arial" w:hAnsi="Arial" w:cs="Arial"/>
          <w:bCs/>
          <w:sz w:val="18"/>
          <w:szCs w:val="18"/>
          <w:lang w:val="es-ES"/>
        </w:rPr>
        <w:t>cómo</w:t>
      </w:r>
      <w:r w:rsidR="00790ABC">
        <w:rPr>
          <w:rFonts w:ascii="Arial" w:hAnsi="Arial" w:cs="Arial"/>
          <w:bCs/>
          <w:sz w:val="18"/>
          <w:szCs w:val="18"/>
          <w:lang w:val="es-ES"/>
        </w:rPr>
        <w:t xml:space="preserve"> y </w:t>
      </w:r>
      <w:r w:rsidR="00D07EEC">
        <w:rPr>
          <w:rFonts w:ascii="Arial" w:hAnsi="Arial" w:cs="Arial"/>
          <w:bCs/>
          <w:sz w:val="18"/>
          <w:szCs w:val="18"/>
          <w:lang w:val="es-ES"/>
        </w:rPr>
        <w:t>cuándo</w:t>
      </w:r>
      <w:r w:rsidR="00790ABC">
        <w:rPr>
          <w:rFonts w:ascii="Arial" w:hAnsi="Arial" w:cs="Arial"/>
          <w:bCs/>
          <w:sz w:val="18"/>
          <w:szCs w:val="18"/>
          <w:lang w:val="es-ES"/>
        </w:rPr>
        <w:t xml:space="preserve"> se </w:t>
      </w:r>
      <w:r w:rsidR="00611D3C">
        <w:rPr>
          <w:rFonts w:ascii="Arial" w:hAnsi="Arial" w:cs="Arial"/>
          <w:bCs/>
          <w:sz w:val="18"/>
          <w:szCs w:val="18"/>
          <w:lang w:val="es-ES"/>
        </w:rPr>
        <w:t>probará</w:t>
      </w:r>
      <w:r w:rsidR="00D07EEC">
        <w:rPr>
          <w:rFonts w:ascii="Arial" w:hAnsi="Arial" w:cs="Arial"/>
          <w:bCs/>
          <w:sz w:val="18"/>
          <w:szCs w:val="18"/>
          <w:lang w:val="es-ES"/>
        </w:rPr>
        <w:t>.</w:t>
      </w:r>
      <w:r w:rsidR="00454786">
        <w:rPr>
          <w:rFonts w:ascii="Arial" w:hAnsi="Arial" w:cs="Arial"/>
          <w:bCs/>
          <w:sz w:val="18"/>
          <w:szCs w:val="18"/>
          <w:lang w:val="es-ES"/>
        </w:rPr>
        <w:t xml:space="preserve"> La estrategia </w:t>
      </w:r>
      <w:r w:rsidR="002040D3">
        <w:rPr>
          <w:rFonts w:ascii="Arial" w:hAnsi="Arial" w:cs="Arial"/>
          <w:bCs/>
          <w:sz w:val="18"/>
          <w:szCs w:val="18"/>
          <w:lang w:val="es-ES"/>
        </w:rPr>
        <w:t>está</w:t>
      </w:r>
      <w:r w:rsidR="00C500B7">
        <w:rPr>
          <w:rFonts w:ascii="Arial" w:hAnsi="Arial" w:cs="Arial"/>
          <w:bCs/>
          <w:sz w:val="18"/>
          <w:szCs w:val="18"/>
          <w:lang w:val="es-ES"/>
        </w:rPr>
        <w:t xml:space="preserve"> elaborad</w:t>
      </w:r>
      <w:r w:rsidR="00D55681">
        <w:rPr>
          <w:rFonts w:ascii="Arial" w:hAnsi="Arial" w:cs="Arial"/>
          <w:bCs/>
          <w:sz w:val="18"/>
          <w:szCs w:val="18"/>
          <w:lang w:val="es-ES"/>
        </w:rPr>
        <w:t>a</w:t>
      </w:r>
      <w:r w:rsidR="00C500B7">
        <w:rPr>
          <w:rFonts w:ascii="Arial" w:hAnsi="Arial" w:cs="Arial"/>
          <w:bCs/>
          <w:sz w:val="18"/>
          <w:szCs w:val="18"/>
          <w:lang w:val="es-ES"/>
        </w:rPr>
        <w:t xml:space="preserve"> tomando en cuenta la participación de </w:t>
      </w:r>
      <w:r w:rsidR="001D45B5" w:rsidRPr="00F91A5C">
        <w:rPr>
          <w:rFonts w:ascii="Arial" w:hAnsi="Arial" w:cs="Arial"/>
          <w:bCs/>
          <w:sz w:val="18"/>
          <w:szCs w:val="18"/>
          <w:lang w:val="es-ES"/>
          <w:rPrChange w:id="234" w:author="Elvia Maria Gacha Garcia" w:date="2022-06-02T17:13:00Z">
            <w:rPr>
              <w:rFonts w:ascii="Arial" w:hAnsi="Arial" w:cs="Arial"/>
              <w:bCs/>
              <w:sz w:val="18"/>
              <w:szCs w:val="18"/>
              <w:highlight w:val="yellow"/>
              <w:lang w:val="es-ES"/>
            </w:rPr>
          </w:rPrChange>
        </w:rPr>
        <w:t>3</w:t>
      </w:r>
      <w:r w:rsidR="00D55681">
        <w:rPr>
          <w:rFonts w:ascii="Arial" w:hAnsi="Arial" w:cs="Arial"/>
          <w:bCs/>
          <w:sz w:val="18"/>
          <w:szCs w:val="18"/>
          <w:lang w:val="es-ES"/>
        </w:rPr>
        <w:t xml:space="preserve"> </w:t>
      </w:r>
      <w:r w:rsidR="00E72E11">
        <w:rPr>
          <w:rFonts w:ascii="Arial" w:hAnsi="Arial" w:cs="Arial"/>
          <w:bCs/>
          <w:sz w:val="18"/>
          <w:szCs w:val="18"/>
          <w:lang w:val="es-ES"/>
        </w:rPr>
        <w:t>analistas de certificación</w:t>
      </w:r>
      <w:r w:rsidR="00D55681">
        <w:rPr>
          <w:rFonts w:ascii="Arial" w:hAnsi="Arial" w:cs="Arial"/>
          <w:bCs/>
          <w:sz w:val="18"/>
          <w:szCs w:val="18"/>
          <w:lang w:val="es-ES"/>
        </w:rPr>
        <w:t xml:space="preserve"> pa</w:t>
      </w:r>
      <w:r w:rsidR="00461F26">
        <w:rPr>
          <w:rFonts w:ascii="Arial" w:hAnsi="Arial" w:cs="Arial"/>
          <w:bCs/>
          <w:sz w:val="18"/>
          <w:szCs w:val="18"/>
          <w:lang w:val="es-ES"/>
        </w:rPr>
        <w:t>ra las pruebas</w:t>
      </w:r>
      <w:r w:rsidR="0061089A">
        <w:rPr>
          <w:rFonts w:ascii="Arial" w:hAnsi="Arial" w:cs="Arial"/>
          <w:bCs/>
          <w:sz w:val="18"/>
          <w:szCs w:val="18"/>
          <w:lang w:val="es-ES"/>
        </w:rPr>
        <w:t xml:space="preserve"> y que cada sprint tendrá una duración de 1</w:t>
      </w:r>
      <w:ins w:id="235" w:author="Elvia Maria Gacha Garcia" w:date="2022-06-02T17:15:00Z">
        <w:r w:rsidR="00F91A5C">
          <w:rPr>
            <w:rFonts w:ascii="Arial" w:hAnsi="Arial" w:cs="Arial"/>
            <w:bCs/>
            <w:sz w:val="18"/>
            <w:szCs w:val="18"/>
            <w:lang w:val="es-ES"/>
          </w:rPr>
          <w:t>7</w:t>
        </w:r>
      </w:ins>
      <w:del w:id="236" w:author="Elvia Maria Gacha Garcia" w:date="2022-06-02T17:15:00Z">
        <w:r w:rsidR="0061089A" w:rsidDel="00F91A5C">
          <w:rPr>
            <w:rFonts w:ascii="Arial" w:hAnsi="Arial" w:cs="Arial"/>
            <w:bCs/>
            <w:sz w:val="18"/>
            <w:szCs w:val="18"/>
            <w:lang w:val="es-ES"/>
          </w:rPr>
          <w:delText>4</w:delText>
        </w:r>
      </w:del>
      <w:r w:rsidR="0061089A">
        <w:rPr>
          <w:rFonts w:ascii="Arial" w:hAnsi="Arial" w:cs="Arial"/>
          <w:bCs/>
          <w:sz w:val="18"/>
          <w:szCs w:val="18"/>
          <w:lang w:val="es-ES"/>
        </w:rPr>
        <w:t xml:space="preserve"> días calendario</w:t>
      </w:r>
      <w:r w:rsidR="00F014FE">
        <w:rPr>
          <w:rFonts w:ascii="Arial" w:hAnsi="Arial" w:cs="Arial"/>
          <w:bCs/>
          <w:sz w:val="18"/>
          <w:szCs w:val="18"/>
          <w:lang w:val="es-ES"/>
        </w:rPr>
        <w:t xml:space="preserve"> o 1</w:t>
      </w:r>
      <w:ins w:id="237" w:author="Elvia Maria Gacha Garcia" w:date="2022-06-02T17:14:00Z">
        <w:r w:rsidR="00F91A5C">
          <w:rPr>
            <w:rFonts w:ascii="Arial" w:hAnsi="Arial" w:cs="Arial"/>
            <w:bCs/>
            <w:sz w:val="18"/>
            <w:szCs w:val="18"/>
            <w:lang w:val="es-ES"/>
          </w:rPr>
          <w:t>5</w:t>
        </w:r>
      </w:ins>
      <w:del w:id="238" w:author="Elvia Maria Gacha Garcia" w:date="2022-06-02T17:14:00Z">
        <w:r w:rsidR="00F014FE" w:rsidDel="00F91A5C">
          <w:rPr>
            <w:rFonts w:ascii="Arial" w:hAnsi="Arial" w:cs="Arial"/>
            <w:bCs/>
            <w:sz w:val="18"/>
            <w:szCs w:val="18"/>
            <w:lang w:val="es-ES"/>
          </w:rPr>
          <w:delText>0</w:delText>
        </w:r>
      </w:del>
      <w:r w:rsidR="00F014FE">
        <w:rPr>
          <w:rFonts w:ascii="Arial" w:hAnsi="Arial" w:cs="Arial"/>
          <w:bCs/>
          <w:sz w:val="18"/>
          <w:szCs w:val="18"/>
          <w:lang w:val="es-ES"/>
        </w:rPr>
        <w:t xml:space="preserve"> días hábiles.</w:t>
      </w:r>
    </w:p>
    <w:p w14:paraId="7EBB622F" w14:textId="7AF4126F" w:rsidR="000955EF" w:rsidRDefault="000955EF">
      <w:pPr>
        <w:spacing w:after="0" w:line="240" w:lineRule="atLeast"/>
        <w:jc w:val="both"/>
        <w:rPr>
          <w:rFonts w:ascii="Arial" w:hAnsi="Arial" w:cs="Arial"/>
          <w:bCs/>
          <w:sz w:val="18"/>
          <w:szCs w:val="18"/>
          <w:lang w:val="es-ES"/>
        </w:rPr>
      </w:pPr>
    </w:p>
    <w:p w14:paraId="00741334" w14:textId="401359E9" w:rsidR="000955EF" w:rsidRPr="00B84789" w:rsidRDefault="000955EF" w:rsidP="00B84789">
      <w:pPr>
        <w:spacing w:after="0" w:line="240" w:lineRule="atLeast"/>
        <w:jc w:val="both"/>
        <w:rPr>
          <w:rFonts w:ascii="Arial" w:hAnsi="Arial" w:cs="Arial"/>
          <w:b/>
          <w:bCs/>
          <w:sz w:val="18"/>
          <w:szCs w:val="18"/>
          <w:lang w:val="es-ES"/>
        </w:rPr>
      </w:pPr>
      <w:r w:rsidRPr="00B84789">
        <w:rPr>
          <w:rFonts w:ascii="Arial" w:hAnsi="Arial" w:cs="Arial"/>
          <w:b/>
          <w:bCs/>
          <w:sz w:val="18"/>
          <w:szCs w:val="18"/>
          <w:lang w:val="es-ES"/>
        </w:rPr>
        <w:t>¿Cómo?</w:t>
      </w:r>
    </w:p>
    <w:p w14:paraId="7B905595" w14:textId="77777777" w:rsidR="007238D8" w:rsidRPr="00B84789" w:rsidRDefault="007238D8" w:rsidP="00B84789">
      <w:pPr>
        <w:spacing w:after="0" w:line="240" w:lineRule="atLeast"/>
        <w:jc w:val="both"/>
        <w:rPr>
          <w:rFonts w:ascii="Arial" w:hAnsi="Arial" w:cs="Arial"/>
          <w:bCs/>
          <w:sz w:val="18"/>
          <w:szCs w:val="18"/>
          <w:lang w:val="es-ES"/>
        </w:rPr>
      </w:pPr>
    </w:p>
    <w:p w14:paraId="5273B745" w14:textId="1A5615C3" w:rsidR="00EA3418" w:rsidRPr="00F91A5C" w:rsidRDefault="00E72E11" w:rsidP="00F91A5C">
      <w:pPr>
        <w:spacing w:after="0" w:line="240" w:lineRule="atLeast"/>
        <w:jc w:val="both"/>
        <w:rPr>
          <w:rFonts w:ascii="Arial" w:hAnsi="Arial" w:cs="Arial"/>
          <w:bCs/>
          <w:sz w:val="18"/>
          <w:szCs w:val="18"/>
          <w:highlight w:val="yellow"/>
          <w:lang w:val="es-ES"/>
          <w:rPrChange w:id="239" w:author="Elvia Maria Gacha Garcia" w:date="2022-06-02T17:15:00Z">
            <w:rPr>
              <w:highlight w:val="yellow"/>
              <w:lang w:val="es-ES"/>
            </w:rPr>
          </w:rPrChange>
        </w:rPr>
        <w:pPrChange w:id="240" w:author="Elvia Maria Gacha Garcia" w:date="2022-06-02T17:15:00Z">
          <w:pPr>
            <w:pStyle w:val="Prrafodelista"/>
            <w:numPr>
              <w:numId w:val="46"/>
            </w:numPr>
            <w:spacing w:after="0" w:line="240" w:lineRule="atLeast"/>
            <w:ind w:hanging="360"/>
            <w:jc w:val="both"/>
          </w:pPr>
        </w:pPrChange>
      </w:pPr>
      <w:del w:id="241" w:author="Elvia Maria Gacha Garcia" w:date="2022-06-02T17:15:00Z">
        <w:r w:rsidRPr="00F91A5C" w:rsidDel="00F91A5C">
          <w:rPr>
            <w:rFonts w:ascii="Arial" w:hAnsi="Arial" w:cs="Arial"/>
            <w:bCs/>
            <w:sz w:val="18"/>
            <w:szCs w:val="18"/>
            <w:highlight w:val="yellow"/>
            <w:lang w:val="es-ES"/>
            <w:rPrChange w:id="242" w:author="Elvia Maria Gacha Garcia" w:date="2022-06-02T17:15:00Z">
              <w:rPr>
                <w:highlight w:val="yellow"/>
                <w:lang w:val="es-ES"/>
              </w:rPr>
            </w:rPrChange>
          </w:rPr>
          <w:delText>Fiserv ejecutar</w:delText>
        </w:r>
        <w:r w:rsidR="00B52B94" w:rsidRPr="00F91A5C" w:rsidDel="00F91A5C">
          <w:rPr>
            <w:rFonts w:ascii="Arial" w:hAnsi="Arial" w:cs="Arial"/>
            <w:bCs/>
            <w:sz w:val="18"/>
            <w:szCs w:val="18"/>
            <w:highlight w:val="yellow"/>
            <w:lang w:val="es-ES"/>
            <w:rPrChange w:id="243" w:author="Elvia Maria Gacha Garcia" w:date="2022-06-02T17:15:00Z">
              <w:rPr>
                <w:highlight w:val="yellow"/>
                <w:lang w:val="es-ES"/>
              </w:rPr>
            </w:rPrChange>
          </w:rPr>
          <w:delText>á</w:delText>
        </w:r>
        <w:r w:rsidRPr="00F91A5C" w:rsidDel="00F91A5C">
          <w:rPr>
            <w:rFonts w:ascii="Arial" w:hAnsi="Arial" w:cs="Arial"/>
            <w:bCs/>
            <w:sz w:val="18"/>
            <w:szCs w:val="18"/>
            <w:highlight w:val="yellow"/>
            <w:lang w:val="es-ES"/>
            <w:rPrChange w:id="244" w:author="Elvia Maria Gacha Garcia" w:date="2022-06-02T17:15:00Z">
              <w:rPr>
                <w:highlight w:val="yellow"/>
                <w:lang w:val="es-ES"/>
              </w:rPr>
            </w:rPrChange>
          </w:rPr>
          <w:delText xml:space="preserve"> las transacciones E-Commerce basándose en los casos pruebas enviados por VISA y Mastercard. Los resultad</w:delText>
        </w:r>
        <w:r w:rsidR="004B17D4" w:rsidRPr="00F91A5C" w:rsidDel="00F91A5C">
          <w:rPr>
            <w:rFonts w:ascii="Arial" w:hAnsi="Arial" w:cs="Arial"/>
            <w:bCs/>
            <w:sz w:val="18"/>
            <w:szCs w:val="18"/>
            <w:highlight w:val="yellow"/>
            <w:lang w:val="es-ES"/>
            <w:rPrChange w:id="245" w:author="Elvia Maria Gacha Garcia" w:date="2022-06-02T17:15:00Z">
              <w:rPr>
                <w:highlight w:val="yellow"/>
                <w:lang w:val="es-ES"/>
              </w:rPr>
            </w:rPrChange>
          </w:rPr>
          <w:delText>o</w:delText>
        </w:r>
        <w:r w:rsidRPr="00F91A5C" w:rsidDel="00F91A5C">
          <w:rPr>
            <w:rFonts w:ascii="Arial" w:hAnsi="Arial" w:cs="Arial"/>
            <w:bCs/>
            <w:sz w:val="18"/>
            <w:szCs w:val="18"/>
            <w:highlight w:val="yellow"/>
            <w:lang w:val="es-ES"/>
            <w:rPrChange w:id="246" w:author="Elvia Maria Gacha Garcia" w:date="2022-06-02T17:15:00Z">
              <w:rPr>
                <w:highlight w:val="yellow"/>
                <w:lang w:val="es-ES"/>
              </w:rPr>
            </w:rPrChange>
          </w:rPr>
          <w:delText>s serán compartidos al equipo de pruebas de Banistmo</w:delText>
        </w:r>
        <w:r w:rsidR="004B17D4" w:rsidRPr="00F91A5C" w:rsidDel="00F91A5C">
          <w:rPr>
            <w:rFonts w:ascii="Arial" w:hAnsi="Arial" w:cs="Arial"/>
            <w:bCs/>
            <w:sz w:val="18"/>
            <w:szCs w:val="18"/>
            <w:highlight w:val="yellow"/>
            <w:lang w:val="es-ES"/>
            <w:rPrChange w:id="247" w:author="Elvia Maria Gacha Garcia" w:date="2022-06-02T17:15:00Z">
              <w:rPr>
                <w:highlight w:val="yellow"/>
                <w:lang w:val="es-ES"/>
              </w:rPr>
            </w:rPrChange>
          </w:rPr>
          <w:delText>, con las respectivas evidencias y certificación. Estas pruebas serán realizadas por Fiserv debido a que poseen las herramientas necesarias que permitirán una ágil ejecución. El proceso de estas pruebas contara con el acompañamiento del equipo de certificación de Banistmo.</w:delText>
        </w:r>
        <w:r w:rsidR="00AC0389" w:rsidRPr="00F91A5C" w:rsidDel="00F91A5C">
          <w:rPr>
            <w:rFonts w:ascii="Arial" w:hAnsi="Arial" w:cs="Arial"/>
            <w:bCs/>
            <w:sz w:val="18"/>
            <w:szCs w:val="18"/>
            <w:highlight w:val="yellow"/>
            <w:lang w:val="es-ES"/>
            <w:rPrChange w:id="248" w:author="Elvia Maria Gacha Garcia" w:date="2022-06-02T17:15:00Z">
              <w:rPr>
                <w:highlight w:val="yellow"/>
                <w:lang w:val="es-ES"/>
              </w:rPr>
            </w:rPrChange>
          </w:rPr>
          <w:delText xml:space="preserve"> Las transacciones que </w:delText>
        </w:r>
        <w:r w:rsidR="00F25293" w:rsidRPr="00F91A5C" w:rsidDel="00F91A5C">
          <w:rPr>
            <w:rFonts w:ascii="Arial" w:hAnsi="Arial" w:cs="Arial"/>
            <w:bCs/>
            <w:sz w:val="18"/>
            <w:szCs w:val="18"/>
            <w:highlight w:val="yellow"/>
            <w:lang w:val="es-ES"/>
            <w:rPrChange w:id="249" w:author="Elvia Maria Gacha Garcia" w:date="2022-06-02T17:15:00Z">
              <w:rPr>
                <w:highlight w:val="yellow"/>
                <w:lang w:val="es-ES"/>
              </w:rPr>
            </w:rPrChange>
          </w:rPr>
          <w:delText xml:space="preserve">se </w:delText>
        </w:r>
        <w:r w:rsidR="00AC0389" w:rsidRPr="00F91A5C" w:rsidDel="00F91A5C">
          <w:rPr>
            <w:rFonts w:ascii="Arial" w:hAnsi="Arial" w:cs="Arial"/>
            <w:bCs/>
            <w:sz w:val="18"/>
            <w:szCs w:val="18"/>
            <w:highlight w:val="yellow"/>
            <w:lang w:val="es-ES"/>
            <w:rPrChange w:id="250" w:author="Elvia Maria Gacha Garcia" w:date="2022-06-02T17:15:00Z">
              <w:rPr>
                <w:highlight w:val="yellow"/>
                <w:lang w:val="es-ES"/>
              </w:rPr>
            </w:rPrChange>
          </w:rPr>
          <w:delText>ejecutara</w:delText>
        </w:r>
        <w:r w:rsidR="00F25293" w:rsidRPr="00F91A5C" w:rsidDel="00F91A5C">
          <w:rPr>
            <w:rFonts w:ascii="Arial" w:hAnsi="Arial" w:cs="Arial"/>
            <w:bCs/>
            <w:sz w:val="18"/>
            <w:szCs w:val="18"/>
            <w:highlight w:val="yellow"/>
            <w:lang w:val="es-ES"/>
            <w:rPrChange w:id="251" w:author="Elvia Maria Gacha Garcia" w:date="2022-06-02T17:15:00Z">
              <w:rPr>
                <w:highlight w:val="yellow"/>
                <w:lang w:val="es-ES"/>
              </w:rPr>
            </w:rPrChange>
          </w:rPr>
          <w:delText>n</w:delText>
        </w:r>
        <w:r w:rsidR="00AC0389" w:rsidRPr="00F91A5C" w:rsidDel="00F91A5C">
          <w:rPr>
            <w:rFonts w:ascii="Arial" w:hAnsi="Arial" w:cs="Arial"/>
            <w:bCs/>
            <w:sz w:val="18"/>
            <w:szCs w:val="18"/>
            <w:highlight w:val="yellow"/>
            <w:lang w:val="es-ES"/>
            <w:rPrChange w:id="252" w:author="Elvia Maria Gacha Garcia" w:date="2022-06-02T17:15:00Z">
              <w:rPr>
                <w:highlight w:val="yellow"/>
                <w:lang w:val="es-ES"/>
              </w:rPr>
            </w:rPrChange>
          </w:rPr>
          <w:delText xml:space="preserve"> están definidas en </w:delText>
        </w:r>
        <w:r w:rsidR="00F25293" w:rsidRPr="00F91A5C" w:rsidDel="00F91A5C">
          <w:rPr>
            <w:rFonts w:ascii="Arial" w:hAnsi="Arial" w:cs="Arial"/>
            <w:bCs/>
            <w:sz w:val="18"/>
            <w:szCs w:val="18"/>
            <w:highlight w:val="yellow"/>
            <w:lang w:val="es-ES"/>
            <w:rPrChange w:id="253" w:author="Elvia Maria Gacha Garcia" w:date="2022-06-02T17:15:00Z">
              <w:rPr>
                <w:highlight w:val="yellow"/>
                <w:lang w:val="es-ES"/>
              </w:rPr>
            </w:rPrChange>
          </w:rPr>
          <w:delText>los</w:delText>
        </w:r>
        <w:r w:rsidR="00AC0389" w:rsidRPr="00F91A5C" w:rsidDel="00F91A5C">
          <w:rPr>
            <w:rFonts w:ascii="Arial" w:hAnsi="Arial" w:cs="Arial"/>
            <w:bCs/>
            <w:sz w:val="18"/>
            <w:szCs w:val="18"/>
            <w:highlight w:val="yellow"/>
            <w:lang w:val="es-ES"/>
            <w:rPrChange w:id="254" w:author="Elvia Maria Gacha Garcia" w:date="2022-06-02T17:15:00Z">
              <w:rPr>
                <w:highlight w:val="yellow"/>
                <w:lang w:val="es-ES"/>
              </w:rPr>
            </w:rPrChange>
          </w:rPr>
          <w:delText xml:space="preserve"> documento</w:delText>
        </w:r>
        <w:r w:rsidR="00F25293" w:rsidRPr="00F91A5C" w:rsidDel="00F91A5C">
          <w:rPr>
            <w:rFonts w:ascii="Arial" w:hAnsi="Arial" w:cs="Arial"/>
            <w:bCs/>
            <w:sz w:val="18"/>
            <w:szCs w:val="18"/>
            <w:highlight w:val="yellow"/>
            <w:lang w:val="es-ES"/>
            <w:rPrChange w:id="255" w:author="Elvia Maria Gacha Garcia" w:date="2022-06-02T17:15:00Z">
              <w:rPr>
                <w:highlight w:val="yellow"/>
                <w:lang w:val="es-ES"/>
              </w:rPr>
            </w:rPrChange>
          </w:rPr>
          <w:delText>s</w:delText>
        </w:r>
        <w:r w:rsidR="00AC0389" w:rsidRPr="00F91A5C" w:rsidDel="00F91A5C">
          <w:rPr>
            <w:rFonts w:ascii="Arial" w:hAnsi="Arial" w:cs="Arial"/>
            <w:bCs/>
            <w:sz w:val="18"/>
            <w:szCs w:val="18"/>
            <w:highlight w:val="yellow"/>
            <w:lang w:val="es-ES"/>
            <w:rPrChange w:id="256" w:author="Elvia Maria Gacha Garcia" w:date="2022-06-02T17:15:00Z">
              <w:rPr>
                <w:highlight w:val="yellow"/>
                <w:lang w:val="es-ES"/>
              </w:rPr>
            </w:rPrChange>
          </w:rPr>
          <w:delText xml:space="preserve"> “New Acquirer test cases.xls</w:delText>
        </w:r>
        <w:r w:rsidR="00F25293" w:rsidRPr="00F91A5C" w:rsidDel="00F91A5C">
          <w:rPr>
            <w:rFonts w:ascii="Arial" w:hAnsi="Arial" w:cs="Arial"/>
            <w:bCs/>
            <w:sz w:val="18"/>
            <w:szCs w:val="18"/>
            <w:highlight w:val="yellow"/>
            <w:lang w:val="es-ES"/>
            <w:rPrChange w:id="257" w:author="Elvia Maria Gacha Garcia" w:date="2022-06-02T17:15:00Z">
              <w:rPr>
                <w:highlight w:val="yellow"/>
                <w:lang w:val="es-ES"/>
              </w:rPr>
            </w:rPrChange>
          </w:rPr>
          <w:delText>x” (VISA) y “CIS-2021-16798 NIV Test Case Status Sheet - Auth (Banket) 20.Q4” (Mastercard).</w:delText>
        </w:r>
        <w:r w:rsidR="00B52B94" w:rsidRPr="00F91A5C" w:rsidDel="00F91A5C">
          <w:rPr>
            <w:rFonts w:ascii="Arial" w:hAnsi="Arial" w:cs="Arial"/>
            <w:bCs/>
            <w:sz w:val="18"/>
            <w:szCs w:val="18"/>
            <w:highlight w:val="yellow"/>
            <w:lang w:val="es-ES"/>
            <w:rPrChange w:id="258" w:author="Elvia Maria Gacha Garcia" w:date="2022-06-02T17:15:00Z">
              <w:rPr>
                <w:highlight w:val="yellow"/>
                <w:lang w:val="es-ES"/>
              </w:rPr>
            </w:rPrChange>
          </w:rPr>
          <w:delText>xlsx.</w:delText>
        </w:r>
      </w:del>
    </w:p>
    <w:p w14:paraId="46DD3472" w14:textId="174BBA40" w:rsidR="00EA3418" w:rsidRPr="00F91A5C" w:rsidRDefault="00EA3418" w:rsidP="00EA3418">
      <w:pPr>
        <w:pStyle w:val="Prrafodelista"/>
        <w:numPr>
          <w:ilvl w:val="0"/>
          <w:numId w:val="47"/>
        </w:numPr>
        <w:spacing w:after="0" w:line="240" w:lineRule="atLeast"/>
        <w:jc w:val="both"/>
        <w:rPr>
          <w:rFonts w:ascii="Arial" w:hAnsi="Arial" w:cs="Arial"/>
          <w:bCs/>
          <w:sz w:val="18"/>
          <w:szCs w:val="18"/>
          <w:lang w:val="es-ES"/>
          <w:rPrChange w:id="259" w:author="Elvia Maria Gacha Garcia" w:date="2022-06-02T17:17:00Z">
            <w:rPr>
              <w:rFonts w:ascii="Arial" w:hAnsi="Arial" w:cs="Arial"/>
              <w:bCs/>
              <w:sz w:val="18"/>
              <w:szCs w:val="18"/>
              <w:lang w:val="es-ES"/>
            </w:rPr>
          </w:rPrChange>
        </w:rPr>
      </w:pPr>
      <w:r w:rsidRPr="00F91A5C">
        <w:rPr>
          <w:rFonts w:ascii="Arial" w:hAnsi="Arial" w:cs="Arial"/>
          <w:bCs/>
          <w:sz w:val="18"/>
          <w:szCs w:val="18"/>
          <w:lang w:val="es-ES"/>
          <w:rPrChange w:id="260" w:author="Elvia Maria Gacha Garcia" w:date="2022-06-02T17:17:00Z">
            <w:rPr>
              <w:rFonts w:ascii="Arial" w:hAnsi="Arial" w:cs="Arial"/>
              <w:bCs/>
              <w:sz w:val="18"/>
              <w:szCs w:val="18"/>
              <w:lang w:val="es-ES"/>
            </w:rPr>
          </w:rPrChange>
        </w:rPr>
        <w:t>El diseño de casos de prueba será elaborado con la herramienta</w:t>
      </w:r>
      <w:ins w:id="261" w:author="Elvia Maria Gacha Garcia" w:date="2022-06-03T10:40:00Z">
        <w:r w:rsidR="005714DB">
          <w:rPr>
            <w:rFonts w:ascii="Arial" w:hAnsi="Arial" w:cs="Arial"/>
            <w:bCs/>
            <w:sz w:val="18"/>
            <w:szCs w:val="18"/>
            <w:lang w:val="es-ES"/>
          </w:rPr>
          <w:t xml:space="preserve"> </w:t>
        </w:r>
      </w:ins>
      <w:ins w:id="262" w:author="Elvia Maria Gacha Garcia" w:date="2022-06-03T10:41:00Z">
        <w:r w:rsidR="005714DB">
          <w:rPr>
            <w:rFonts w:ascii="Arial" w:hAnsi="Arial" w:cs="Arial"/>
            <w:bCs/>
            <w:sz w:val="18"/>
            <w:szCs w:val="18"/>
            <w:lang w:val="es-ES"/>
          </w:rPr>
          <w:t xml:space="preserve">escogida y formato de la compañía Choucair Excel </w:t>
        </w:r>
      </w:ins>
      <w:del w:id="263" w:author="Elvia Maria Gacha Garcia" w:date="2022-06-03T10:40:00Z">
        <w:r w:rsidRPr="00F91A5C" w:rsidDel="005714DB">
          <w:rPr>
            <w:rFonts w:ascii="Arial" w:hAnsi="Arial" w:cs="Arial"/>
            <w:bCs/>
            <w:sz w:val="18"/>
            <w:szCs w:val="18"/>
            <w:lang w:val="es-ES"/>
            <w:rPrChange w:id="264" w:author="Elvia Maria Gacha Garcia" w:date="2022-06-02T17:17:00Z">
              <w:rPr>
                <w:rFonts w:ascii="Arial" w:hAnsi="Arial" w:cs="Arial"/>
                <w:bCs/>
                <w:sz w:val="18"/>
                <w:szCs w:val="18"/>
                <w:lang w:val="es-ES"/>
              </w:rPr>
            </w:rPrChange>
          </w:rPr>
          <w:delText xml:space="preserve"> </w:delText>
        </w:r>
        <w:r w:rsidRPr="00F91A5C" w:rsidDel="005714DB">
          <w:rPr>
            <w:rFonts w:ascii="Arial" w:hAnsi="Arial" w:cs="Arial"/>
            <w:bCs/>
            <w:sz w:val="18"/>
            <w:szCs w:val="18"/>
            <w:lang w:val="es-ES"/>
            <w:rPrChange w:id="265" w:author="Elvia Maria Gacha Garcia" w:date="2022-06-02T17:17:00Z">
              <w:rPr>
                <w:rFonts w:ascii="Arial" w:hAnsi="Arial" w:cs="Arial"/>
                <w:bCs/>
                <w:sz w:val="18"/>
                <w:szCs w:val="18"/>
                <w:highlight w:val="yellow"/>
                <w:lang w:val="es-ES"/>
              </w:rPr>
            </w:rPrChange>
          </w:rPr>
          <w:delText>Test Plan de Microsoft Azure</w:delText>
        </w:r>
      </w:del>
      <w:r w:rsidRPr="00F91A5C">
        <w:rPr>
          <w:rFonts w:ascii="Arial" w:hAnsi="Arial" w:cs="Arial"/>
          <w:bCs/>
          <w:sz w:val="18"/>
          <w:szCs w:val="18"/>
          <w:lang w:val="es-ES"/>
          <w:rPrChange w:id="266" w:author="Elvia Maria Gacha Garcia" w:date="2022-06-02T17:17:00Z">
            <w:rPr>
              <w:rFonts w:ascii="Arial" w:hAnsi="Arial" w:cs="Arial"/>
              <w:bCs/>
              <w:sz w:val="18"/>
              <w:szCs w:val="18"/>
              <w:lang w:val="es-ES"/>
            </w:rPr>
          </w:rPrChange>
        </w:rPr>
        <w:t>.</w:t>
      </w:r>
    </w:p>
    <w:p w14:paraId="6E2A3F8F" w14:textId="4A57EE7B" w:rsidR="0002797E" w:rsidRPr="00F91A5C" w:rsidRDefault="00EA3418" w:rsidP="00F77D14">
      <w:pPr>
        <w:pStyle w:val="Prrafodelista"/>
        <w:numPr>
          <w:ilvl w:val="0"/>
          <w:numId w:val="47"/>
        </w:numPr>
        <w:spacing w:after="0" w:line="240" w:lineRule="atLeast"/>
        <w:jc w:val="both"/>
        <w:rPr>
          <w:rFonts w:ascii="Arial" w:hAnsi="Arial" w:cs="Arial"/>
          <w:bCs/>
          <w:sz w:val="18"/>
          <w:szCs w:val="18"/>
          <w:lang w:val="es-ES"/>
          <w:rPrChange w:id="267" w:author="Elvia Maria Gacha Garcia" w:date="2022-06-02T17:17:00Z">
            <w:rPr>
              <w:rFonts w:ascii="Arial" w:hAnsi="Arial" w:cs="Arial"/>
              <w:bCs/>
              <w:sz w:val="18"/>
              <w:szCs w:val="18"/>
              <w:lang w:val="es-ES"/>
            </w:rPr>
          </w:rPrChange>
        </w:rPr>
      </w:pPr>
      <w:r w:rsidRPr="00F91A5C">
        <w:rPr>
          <w:rFonts w:ascii="Arial" w:hAnsi="Arial" w:cs="Arial"/>
          <w:bCs/>
          <w:sz w:val="18"/>
          <w:szCs w:val="18"/>
          <w:lang w:val="es-ES"/>
          <w:rPrChange w:id="268" w:author="Elvia Maria Gacha Garcia" w:date="2022-06-02T17:17:00Z">
            <w:rPr>
              <w:rFonts w:ascii="Arial" w:hAnsi="Arial" w:cs="Arial"/>
              <w:bCs/>
              <w:sz w:val="18"/>
              <w:szCs w:val="18"/>
              <w:lang w:val="es-ES"/>
            </w:rPr>
          </w:rPrChange>
        </w:rPr>
        <w:t xml:space="preserve">Los bugs encontrados en las pruebas serán registrados en </w:t>
      </w:r>
      <w:ins w:id="269" w:author="Elvia Maria Gacha Garcia" w:date="2022-06-03T10:41:00Z">
        <w:r w:rsidR="005714DB">
          <w:rPr>
            <w:rFonts w:ascii="Arial" w:hAnsi="Arial" w:cs="Arial"/>
            <w:bCs/>
            <w:sz w:val="18"/>
            <w:szCs w:val="18"/>
            <w:lang w:val="es-ES"/>
          </w:rPr>
          <w:t xml:space="preserve">la herramienta </w:t>
        </w:r>
        <w:proofErr w:type="spellStart"/>
        <w:r w:rsidR="005714DB">
          <w:rPr>
            <w:rFonts w:ascii="Arial" w:hAnsi="Arial" w:cs="Arial"/>
            <w:bCs/>
            <w:sz w:val="18"/>
            <w:szCs w:val="18"/>
            <w:lang w:val="es-ES"/>
          </w:rPr>
          <w:t>excel</w:t>
        </w:r>
      </w:ins>
      <w:proofErr w:type="spellEnd"/>
      <w:del w:id="270" w:author="Elvia Maria Gacha Garcia" w:date="2022-06-03T10:41:00Z">
        <w:r w:rsidRPr="00F91A5C" w:rsidDel="005714DB">
          <w:rPr>
            <w:rFonts w:ascii="Arial" w:hAnsi="Arial" w:cs="Arial"/>
            <w:bCs/>
            <w:sz w:val="18"/>
            <w:szCs w:val="18"/>
            <w:lang w:val="es-ES"/>
            <w:rPrChange w:id="271" w:author="Elvia Maria Gacha Garcia" w:date="2022-06-02T17:17:00Z">
              <w:rPr>
                <w:rFonts w:ascii="Arial" w:hAnsi="Arial" w:cs="Arial"/>
                <w:bCs/>
                <w:sz w:val="18"/>
                <w:szCs w:val="18"/>
                <w:highlight w:val="yellow"/>
                <w:lang w:val="es-ES"/>
              </w:rPr>
            </w:rPrChange>
          </w:rPr>
          <w:delText>Azure</w:delText>
        </w:r>
      </w:del>
      <w:r w:rsidRPr="00F91A5C">
        <w:rPr>
          <w:rFonts w:ascii="Arial" w:hAnsi="Arial" w:cs="Arial"/>
          <w:bCs/>
          <w:sz w:val="18"/>
          <w:szCs w:val="18"/>
          <w:lang w:val="es-ES"/>
          <w:rPrChange w:id="272" w:author="Elvia Maria Gacha Garcia" w:date="2022-06-02T17:17:00Z">
            <w:rPr>
              <w:rFonts w:ascii="Arial" w:hAnsi="Arial" w:cs="Arial"/>
              <w:bCs/>
              <w:sz w:val="18"/>
              <w:szCs w:val="18"/>
              <w:lang w:val="es-ES"/>
            </w:rPr>
          </w:rPrChange>
        </w:rPr>
        <w:t xml:space="preserve"> y socializados a </w:t>
      </w:r>
      <w:del w:id="273" w:author="Elvia Maria Gacha Garcia" w:date="2022-06-02T17:16:00Z">
        <w:r w:rsidRPr="00F91A5C" w:rsidDel="00F91A5C">
          <w:rPr>
            <w:rFonts w:ascii="Arial" w:hAnsi="Arial" w:cs="Arial"/>
            <w:bCs/>
            <w:sz w:val="18"/>
            <w:szCs w:val="18"/>
            <w:lang w:val="es-ES"/>
            <w:rPrChange w:id="274" w:author="Elvia Maria Gacha Garcia" w:date="2022-06-02T17:17:00Z">
              <w:rPr>
                <w:rFonts w:ascii="Arial" w:hAnsi="Arial" w:cs="Arial"/>
                <w:bCs/>
                <w:sz w:val="18"/>
                <w:szCs w:val="18"/>
                <w:highlight w:val="yellow"/>
                <w:lang w:val="es-ES"/>
              </w:rPr>
            </w:rPrChange>
          </w:rPr>
          <w:delText>Fiserv</w:delText>
        </w:r>
        <w:r w:rsidRPr="00F91A5C" w:rsidDel="00F91A5C">
          <w:rPr>
            <w:rFonts w:ascii="Arial" w:hAnsi="Arial" w:cs="Arial"/>
            <w:bCs/>
            <w:sz w:val="18"/>
            <w:szCs w:val="18"/>
            <w:lang w:val="es-ES"/>
            <w:rPrChange w:id="275" w:author="Elvia Maria Gacha Garcia" w:date="2022-06-02T17:17:00Z">
              <w:rPr>
                <w:rFonts w:ascii="Arial" w:hAnsi="Arial" w:cs="Arial"/>
                <w:bCs/>
                <w:sz w:val="18"/>
                <w:szCs w:val="18"/>
                <w:lang w:val="es-ES"/>
              </w:rPr>
            </w:rPrChange>
          </w:rPr>
          <w:delText xml:space="preserve"> </w:delText>
        </w:r>
      </w:del>
      <w:r w:rsidRPr="00F91A5C">
        <w:rPr>
          <w:rFonts w:ascii="Arial" w:hAnsi="Arial" w:cs="Arial"/>
          <w:bCs/>
          <w:sz w:val="18"/>
          <w:szCs w:val="18"/>
          <w:lang w:val="es-ES"/>
          <w:rPrChange w:id="276" w:author="Elvia Maria Gacha Garcia" w:date="2022-06-02T17:17:00Z">
            <w:rPr>
              <w:rFonts w:ascii="Arial" w:hAnsi="Arial" w:cs="Arial"/>
              <w:bCs/>
              <w:sz w:val="18"/>
              <w:szCs w:val="18"/>
              <w:lang w:val="es-ES"/>
            </w:rPr>
          </w:rPrChange>
        </w:rPr>
        <w:t xml:space="preserve">por </w:t>
      </w:r>
      <w:r w:rsidRPr="00F91A5C">
        <w:rPr>
          <w:rFonts w:ascii="Arial" w:hAnsi="Arial" w:cs="Arial"/>
          <w:bCs/>
          <w:sz w:val="18"/>
          <w:szCs w:val="18"/>
          <w:lang w:val="es-ES"/>
          <w:rPrChange w:id="277" w:author="Elvia Maria Gacha Garcia" w:date="2022-06-02T17:17:00Z">
            <w:rPr>
              <w:rFonts w:ascii="Arial" w:hAnsi="Arial" w:cs="Arial"/>
              <w:bCs/>
              <w:sz w:val="18"/>
              <w:szCs w:val="18"/>
              <w:highlight w:val="yellow"/>
              <w:lang w:val="es-ES"/>
            </w:rPr>
          </w:rPrChange>
        </w:rPr>
        <w:t xml:space="preserve">correo </w:t>
      </w:r>
      <w:r w:rsidR="00F77D14" w:rsidRPr="00F91A5C">
        <w:rPr>
          <w:rFonts w:ascii="Arial" w:hAnsi="Arial" w:cs="Arial"/>
          <w:bCs/>
          <w:sz w:val="18"/>
          <w:szCs w:val="18"/>
          <w:lang w:val="es-ES"/>
          <w:rPrChange w:id="278" w:author="Elvia Maria Gacha Garcia" w:date="2022-06-02T17:17:00Z">
            <w:rPr>
              <w:rFonts w:ascii="Arial" w:hAnsi="Arial" w:cs="Arial"/>
              <w:bCs/>
              <w:sz w:val="18"/>
              <w:szCs w:val="18"/>
              <w:highlight w:val="yellow"/>
              <w:lang w:val="es-ES"/>
            </w:rPr>
          </w:rPrChange>
        </w:rPr>
        <w:t>electrónico</w:t>
      </w:r>
      <w:r w:rsidRPr="00F91A5C">
        <w:rPr>
          <w:rFonts w:ascii="Arial" w:hAnsi="Arial" w:cs="Arial"/>
          <w:bCs/>
          <w:sz w:val="18"/>
          <w:szCs w:val="18"/>
          <w:lang w:val="es-ES"/>
          <w:rPrChange w:id="279" w:author="Elvia Maria Gacha Garcia" w:date="2022-06-02T17:17:00Z">
            <w:rPr>
              <w:rFonts w:ascii="Arial" w:hAnsi="Arial" w:cs="Arial"/>
              <w:bCs/>
              <w:sz w:val="18"/>
              <w:szCs w:val="18"/>
              <w:highlight w:val="yellow"/>
              <w:lang w:val="es-ES"/>
            </w:rPr>
          </w:rPrChange>
        </w:rPr>
        <w:t>.</w:t>
      </w:r>
    </w:p>
    <w:p w14:paraId="13C8BC32" w14:textId="77777777" w:rsidR="00F77D14" w:rsidRPr="00F77D14" w:rsidRDefault="00F77D14" w:rsidP="00F77D14">
      <w:pPr>
        <w:spacing w:after="0" w:line="240" w:lineRule="atLeast"/>
        <w:jc w:val="both"/>
        <w:rPr>
          <w:rFonts w:ascii="Arial" w:hAnsi="Arial" w:cs="Arial"/>
          <w:bCs/>
          <w:sz w:val="18"/>
          <w:szCs w:val="18"/>
          <w:lang w:val="es-ES"/>
        </w:rPr>
      </w:pPr>
    </w:p>
    <w:p w14:paraId="21DC6FAD" w14:textId="100B78AA" w:rsidR="00611D3C" w:rsidRDefault="00460643">
      <w:pPr>
        <w:spacing w:after="0" w:line="240" w:lineRule="atLeast"/>
        <w:jc w:val="both"/>
        <w:rPr>
          <w:rFonts w:ascii="Arial" w:hAnsi="Arial" w:cs="Arial"/>
          <w:b/>
          <w:bCs/>
          <w:sz w:val="18"/>
          <w:szCs w:val="18"/>
          <w:lang w:val="es-ES"/>
        </w:rPr>
      </w:pPr>
      <w:r w:rsidRPr="00B84789">
        <w:rPr>
          <w:rFonts w:ascii="Arial" w:hAnsi="Arial" w:cs="Arial"/>
          <w:b/>
          <w:bCs/>
          <w:sz w:val="18"/>
          <w:szCs w:val="18"/>
          <w:lang w:val="es-ES"/>
        </w:rPr>
        <w:t>¿</w:t>
      </w:r>
      <w:r w:rsidR="00EA3418">
        <w:rPr>
          <w:rFonts w:ascii="Arial" w:hAnsi="Arial" w:cs="Arial"/>
          <w:b/>
          <w:bCs/>
          <w:sz w:val="18"/>
          <w:szCs w:val="18"/>
          <w:lang w:val="es-ES"/>
        </w:rPr>
        <w:t>C</w:t>
      </w:r>
      <w:r w:rsidRPr="00B84789">
        <w:rPr>
          <w:rFonts w:ascii="Arial" w:hAnsi="Arial" w:cs="Arial"/>
          <w:b/>
          <w:bCs/>
          <w:sz w:val="18"/>
          <w:szCs w:val="18"/>
          <w:lang w:val="es-ES"/>
        </w:rPr>
        <w:t>uándo?</w:t>
      </w:r>
    </w:p>
    <w:p w14:paraId="61396049" w14:textId="77777777" w:rsidR="00611D3C" w:rsidRPr="00B84789" w:rsidRDefault="00611D3C" w:rsidP="00B84789">
      <w:pPr>
        <w:spacing w:after="0" w:line="240" w:lineRule="atLeast"/>
        <w:jc w:val="both"/>
        <w:rPr>
          <w:rFonts w:ascii="Arial" w:hAnsi="Arial" w:cs="Arial"/>
          <w:bCs/>
          <w:sz w:val="18"/>
          <w:szCs w:val="18"/>
          <w:lang w:val="es-ES"/>
        </w:rPr>
      </w:pPr>
    </w:p>
    <w:p w14:paraId="1EE44EB1" w14:textId="436A8024" w:rsidR="007238D8" w:rsidRDefault="007238D8">
      <w:pPr>
        <w:spacing w:after="0" w:line="240" w:lineRule="atLeast"/>
        <w:ind w:firstLine="708"/>
        <w:jc w:val="both"/>
        <w:rPr>
          <w:rFonts w:ascii="Arial" w:hAnsi="Arial" w:cs="Arial"/>
          <w:bCs/>
          <w:sz w:val="18"/>
          <w:szCs w:val="18"/>
          <w:lang w:val="es-ES"/>
        </w:rPr>
      </w:pPr>
      <w:r w:rsidRPr="00B84789">
        <w:rPr>
          <w:rFonts w:ascii="Arial" w:hAnsi="Arial" w:cs="Arial"/>
          <w:bCs/>
          <w:sz w:val="18"/>
          <w:szCs w:val="18"/>
          <w:lang w:val="es-ES"/>
        </w:rPr>
        <w:t>El proceso de pruebas estará divido por Sprin</w:t>
      </w:r>
      <w:r w:rsidR="00132EBB">
        <w:rPr>
          <w:rFonts w:ascii="Arial" w:hAnsi="Arial" w:cs="Arial"/>
          <w:bCs/>
          <w:sz w:val="18"/>
          <w:szCs w:val="18"/>
          <w:lang w:val="es-ES"/>
        </w:rPr>
        <w:t>t.</w:t>
      </w:r>
      <w:r w:rsidR="00EF14CC">
        <w:rPr>
          <w:rFonts w:ascii="Arial" w:hAnsi="Arial" w:cs="Arial"/>
          <w:bCs/>
          <w:sz w:val="18"/>
          <w:szCs w:val="18"/>
          <w:lang w:val="es-ES"/>
        </w:rPr>
        <w:t xml:space="preserve"> Las pruebas en ambiente de QA </w:t>
      </w:r>
      <w:r w:rsidR="00A91AE5">
        <w:rPr>
          <w:rFonts w:ascii="Arial" w:hAnsi="Arial" w:cs="Arial"/>
          <w:bCs/>
          <w:sz w:val="18"/>
          <w:szCs w:val="18"/>
          <w:lang w:val="es-ES"/>
        </w:rPr>
        <w:t>iniciarán</w:t>
      </w:r>
      <w:r w:rsidR="00EF14CC">
        <w:rPr>
          <w:rFonts w:ascii="Arial" w:hAnsi="Arial" w:cs="Arial"/>
          <w:bCs/>
          <w:sz w:val="18"/>
          <w:szCs w:val="18"/>
          <w:lang w:val="es-ES"/>
        </w:rPr>
        <w:t xml:space="preserve"> en el Sprint </w:t>
      </w:r>
      <w:ins w:id="280" w:author="Elvia Maria Gacha Garcia" w:date="2022-06-02T17:17:00Z">
        <w:r w:rsidR="00F91A5C" w:rsidRPr="00F91A5C">
          <w:rPr>
            <w:rFonts w:ascii="Arial" w:hAnsi="Arial" w:cs="Arial"/>
            <w:bCs/>
            <w:sz w:val="18"/>
            <w:szCs w:val="18"/>
            <w:lang w:val="es-ES"/>
            <w:rPrChange w:id="281" w:author="Elvia Maria Gacha Garcia" w:date="2022-06-02T17:18:00Z">
              <w:rPr>
                <w:rFonts w:ascii="Arial" w:hAnsi="Arial" w:cs="Arial"/>
                <w:bCs/>
                <w:sz w:val="18"/>
                <w:szCs w:val="18"/>
                <w:highlight w:val="yellow"/>
                <w:lang w:val="es-ES"/>
              </w:rPr>
            </w:rPrChange>
          </w:rPr>
          <w:t>1</w:t>
        </w:r>
      </w:ins>
      <w:del w:id="282" w:author="Elvia Maria Gacha Garcia" w:date="2022-06-02T17:17:00Z">
        <w:r w:rsidR="00F77D14" w:rsidRPr="00F91A5C" w:rsidDel="00F91A5C">
          <w:rPr>
            <w:rFonts w:ascii="Arial" w:hAnsi="Arial" w:cs="Arial"/>
            <w:bCs/>
            <w:sz w:val="18"/>
            <w:szCs w:val="18"/>
            <w:lang w:val="es-ES"/>
            <w:rPrChange w:id="283" w:author="Elvia Maria Gacha Garcia" w:date="2022-06-02T17:18:00Z">
              <w:rPr>
                <w:rFonts w:ascii="Arial" w:hAnsi="Arial" w:cs="Arial"/>
                <w:bCs/>
                <w:sz w:val="18"/>
                <w:szCs w:val="18"/>
                <w:highlight w:val="yellow"/>
                <w:lang w:val="es-ES"/>
              </w:rPr>
            </w:rPrChange>
          </w:rPr>
          <w:delText>X</w:delText>
        </w:r>
      </w:del>
      <w:r w:rsidR="00F90360" w:rsidRPr="00F91A5C">
        <w:rPr>
          <w:rFonts w:ascii="Arial" w:hAnsi="Arial" w:cs="Arial"/>
          <w:bCs/>
          <w:sz w:val="18"/>
          <w:szCs w:val="18"/>
          <w:lang w:val="es-ES"/>
          <w:rPrChange w:id="284" w:author="Elvia Maria Gacha Garcia" w:date="2022-06-02T17:18:00Z">
            <w:rPr>
              <w:rFonts w:ascii="Arial" w:hAnsi="Arial" w:cs="Arial"/>
              <w:bCs/>
              <w:sz w:val="18"/>
              <w:szCs w:val="18"/>
              <w:lang w:val="es-ES"/>
            </w:rPr>
          </w:rPrChange>
        </w:rPr>
        <w:t xml:space="preserve"> y </w:t>
      </w:r>
      <w:r w:rsidR="002040D3" w:rsidRPr="00F91A5C">
        <w:rPr>
          <w:rFonts w:ascii="Arial" w:hAnsi="Arial" w:cs="Arial"/>
          <w:bCs/>
          <w:sz w:val="18"/>
          <w:szCs w:val="18"/>
          <w:lang w:val="es-ES"/>
          <w:rPrChange w:id="285" w:author="Elvia Maria Gacha Garcia" w:date="2022-06-02T17:18:00Z">
            <w:rPr>
              <w:rFonts w:ascii="Arial" w:hAnsi="Arial" w:cs="Arial"/>
              <w:bCs/>
              <w:sz w:val="18"/>
              <w:szCs w:val="18"/>
              <w:lang w:val="es-ES"/>
            </w:rPr>
          </w:rPrChange>
        </w:rPr>
        <w:t>culminarán</w:t>
      </w:r>
      <w:r w:rsidR="00F90360" w:rsidRPr="00F91A5C">
        <w:rPr>
          <w:rFonts w:ascii="Arial" w:hAnsi="Arial" w:cs="Arial"/>
          <w:bCs/>
          <w:sz w:val="18"/>
          <w:szCs w:val="18"/>
          <w:lang w:val="es-ES"/>
          <w:rPrChange w:id="286" w:author="Elvia Maria Gacha Garcia" w:date="2022-06-02T17:18:00Z">
            <w:rPr>
              <w:rFonts w:ascii="Arial" w:hAnsi="Arial" w:cs="Arial"/>
              <w:bCs/>
              <w:sz w:val="18"/>
              <w:szCs w:val="18"/>
              <w:lang w:val="es-ES"/>
            </w:rPr>
          </w:rPrChange>
        </w:rPr>
        <w:t xml:space="preserve"> aproximadamente </w:t>
      </w:r>
      <w:r w:rsidR="00DD2AB6" w:rsidRPr="00F91A5C">
        <w:rPr>
          <w:rFonts w:ascii="Arial" w:hAnsi="Arial" w:cs="Arial"/>
          <w:bCs/>
          <w:sz w:val="18"/>
          <w:szCs w:val="18"/>
          <w:lang w:val="es-ES"/>
          <w:rPrChange w:id="287" w:author="Elvia Maria Gacha Garcia" w:date="2022-06-02T17:18:00Z">
            <w:rPr>
              <w:rFonts w:ascii="Arial" w:hAnsi="Arial" w:cs="Arial"/>
              <w:bCs/>
              <w:sz w:val="18"/>
              <w:szCs w:val="18"/>
              <w:lang w:val="es-ES"/>
            </w:rPr>
          </w:rPrChange>
        </w:rPr>
        <w:t xml:space="preserve">a finales del </w:t>
      </w:r>
      <w:r w:rsidR="005B7351" w:rsidRPr="00F91A5C">
        <w:rPr>
          <w:rFonts w:ascii="Arial" w:hAnsi="Arial" w:cs="Arial"/>
          <w:bCs/>
          <w:sz w:val="18"/>
          <w:szCs w:val="18"/>
          <w:lang w:val="es-ES"/>
          <w:rPrChange w:id="288" w:author="Elvia Maria Gacha Garcia" w:date="2022-06-02T17:18:00Z">
            <w:rPr>
              <w:rFonts w:ascii="Arial" w:hAnsi="Arial" w:cs="Arial"/>
              <w:bCs/>
              <w:sz w:val="18"/>
              <w:szCs w:val="18"/>
              <w:lang w:val="es-ES"/>
            </w:rPr>
          </w:rPrChange>
        </w:rPr>
        <w:t xml:space="preserve">Sprint </w:t>
      </w:r>
      <w:ins w:id="289" w:author="Elvia Maria Gacha Garcia" w:date="2022-06-02T17:17:00Z">
        <w:r w:rsidR="00F91A5C" w:rsidRPr="00F91A5C">
          <w:rPr>
            <w:rFonts w:ascii="Arial" w:hAnsi="Arial" w:cs="Arial"/>
            <w:bCs/>
            <w:sz w:val="18"/>
            <w:szCs w:val="18"/>
            <w:lang w:val="es-ES"/>
            <w:rPrChange w:id="290" w:author="Elvia Maria Gacha Garcia" w:date="2022-06-02T17:18:00Z">
              <w:rPr>
                <w:rFonts w:ascii="Arial" w:hAnsi="Arial" w:cs="Arial"/>
                <w:bCs/>
                <w:sz w:val="18"/>
                <w:szCs w:val="18"/>
                <w:highlight w:val="yellow"/>
                <w:lang w:val="es-ES"/>
              </w:rPr>
            </w:rPrChange>
          </w:rPr>
          <w:t>1</w:t>
        </w:r>
      </w:ins>
      <w:del w:id="291" w:author="Elvia Maria Gacha Garcia" w:date="2022-06-02T17:17:00Z">
        <w:r w:rsidR="00F77D14" w:rsidRPr="00F91A5C" w:rsidDel="00F91A5C">
          <w:rPr>
            <w:rFonts w:ascii="Arial" w:hAnsi="Arial" w:cs="Arial"/>
            <w:bCs/>
            <w:sz w:val="18"/>
            <w:szCs w:val="18"/>
            <w:lang w:val="es-ES"/>
            <w:rPrChange w:id="292" w:author="Elvia Maria Gacha Garcia" w:date="2022-06-02T17:18:00Z">
              <w:rPr>
                <w:rFonts w:ascii="Arial" w:hAnsi="Arial" w:cs="Arial"/>
                <w:bCs/>
                <w:sz w:val="18"/>
                <w:szCs w:val="18"/>
                <w:highlight w:val="yellow"/>
                <w:lang w:val="es-ES"/>
              </w:rPr>
            </w:rPrChange>
          </w:rPr>
          <w:delText>X</w:delText>
        </w:r>
        <w:r w:rsidR="00F921A2" w:rsidRPr="00F91A5C" w:rsidDel="00F91A5C">
          <w:rPr>
            <w:rFonts w:ascii="Arial" w:hAnsi="Arial" w:cs="Arial"/>
            <w:bCs/>
            <w:sz w:val="18"/>
            <w:szCs w:val="18"/>
            <w:lang w:val="es-ES"/>
            <w:rPrChange w:id="293" w:author="Elvia Maria Gacha Garcia" w:date="2022-06-02T17:18:00Z">
              <w:rPr>
                <w:rFonts w:ascii="Arial" w:hAnsi="Arial" w:cs="Arial"/>
                <w:bCs/>
                <w:sz w:val="18"/>
                <w:szCs w:val="18"/>
                <w:lang w:val="es-ES"/>
              </w:rPr>
            </w:rPrChange>
          </w:rPr>
          <w:delText>.</w:delText>
        </w:r>
      </w:del>
      <w:r w:rsidR="00F921A2">
        <w:rPr>
          <w:rFonts w:ascii="Arial" w:hAnsi="Arial" w:cs="Arial"/>
          <w:bCs/>
          <w:sz w:val="18"/>
          <w:szCs w:val="18"/>
          <w:lang w:val="es-ES"/>
        </w:rPr>
        <w:t xml:space="preserve"> </w:t>
      </w:r>
    </w:p>
    <w:p w14:paraId="71FF893C" w14:textId="77777777" w:rsidR="000A7429" w:rsidDel="00B84789" w:rsidRDefault="000A7429" w:rsidP="00B84789">
      <w:pPr>
        <w:spacing w:after="0" w:line="240" w:lineRule="atLeast"/>
        <w:ind w:firstLine="708"/>
        <w:jc w:val="both"/>
        <w:rPr>
          <w:del w:id="294" w:author="Estephanie Michell Miranda Salazar" w:date="2021-10-27T09:16:00Z"/>
          <w:rFonts w:ascii="Arial" w:hAnsi="Arial" w:cs="Arial"/>
          <w:bCs/>
          <w:sz w:val="18"/>
          <w:szCs w:val="18"/>
          <w:lang w:val="es-ES"/>
        </w:rPr>
      </w:pPr>
    </w:p>
    <w:p w14:paraId="37AB9399" w14:textId="5F7286DD" w:rsidR="004E4E21" w:rsidRPr="00F77D14" w:rsidDel="00B84789" w:rsidRDefault="001713BC" w:rsidP="001713BC">
      <w:pPr>
        <w:pStyle w:val="Prrafodelista"/>
        <w:numPr>
          <w:ilvl w:val="0"/>
          <w:numId w:val="48"/>
        </w:numPr>
        <w:spacing w:after="0" w:line="240" w:lineRule="atLeast"/>
        <w:jc w:val="both"/>
        <w:rPr>
          <w:del w:id="295" w:author="Estephanie Michell Miranda Salazar" w:date="2021-10-27T09:16:00Z"/>
          <w:rFonts w:ascii="Arial" w:hAnsi="Arial" w:cs="Arial"/>
          <w:bCs/>
          <w:sz w:val="18"/>
          <w:szCs w:val="18"/>
          <w:highlight w:val="yellow"/>
          <w:lang w:val="es-ES"/>
        </w:rPr>
      </w:pPr>
      <w:del w:id="296" w:author="Estephanie Michell Miranda Salazar" w:date="2021-10-27T09:16:00Z">
        <w:r w:rsidRPr="00F77D14" w:rsidDel="00B84789">
          <w:rPr>
            <w:rFonts w:ascii="Arial" w:hAnsi="Arial" w:cs="Arial"/>
            <w:bCs/>
            <w:sz w:val="18"/>
            <w:szCs w:val="18"/>
            <w:highlight w:val="yellow"/>
            <w:lang w:val="es-ES"/>
          </w:rPr>
          <w:delText>Sprint 107</w:delText>
        </w:r>
        <w:r w:rsidR="00FA20F5" w:rsidRPr="00F77D14" w:rsidDel="00B84789">
          <w:rPr>
            <w:rFonts w:ascii="Arial" w:hAnsi="Arial" w:cs="Arial"/>
            <w:bCs/>
            <w:sz w:val="18"/>
            <w:szCs w:val="18"/>
            <w:highlight w:val="yellow"/>
            <w:lang w:val="es-ES"/>
          </w:rPr>
          <w:delText xml:space="preserve"> </w:delText>
        </w:r>
        <w:r w:rsidR="00AC6FEB" w:rsidRPr="00F77D14" w:rsidDel="00B84789">
          <w:rPr>
            <w:rFonts w:ascii="Arial" w:hAnsi="Arial" w:cs="Arial"/>
            <w:bCs/>
            <w:sz w:val="18"/>
            <w:szCs w:val="18"/>
            <w:highlight w:val="yellow"/>
            <w:lang w:val="es-ES"/>
          </w:rPr>
          <w:delText>–</w:delText>
        </w:r>
        <w:r w:rsidR="00FA20F5" w:rsidRPr="00F77D14" w:rsidDel="00B84789">
          <w:rPr>
            <w:rFonts w:ascii="Arial" w:hAnsi="Arial" w:cs="Arial"/>
            <w:bCs/>
            <w:sz w:val="18"/>
            <w:szCs w:val="18"/>
            <w:highlight w:val="yellow"/>
            <w:lang w:val="es-ES"/>
          </w:rPr>
          <w:delText xml:space="preserve"> 108</w:delText>
        </w:r>
      </w:del>
    </w:p>
    <w:p w14:paraId="36A05E65" w14:textId="48BDE525" w:rsidR="00AC6FEB" w:rsidRPr="00F77D14" w:rsidDel="00B84789" w:rsidRDefault="00AC6FEB" w:rsidP="00B84789">
      <w:pPr>
        <w:pStyle w:val="Prrafodelista"/>
        <w:numPr>
          <w:ilvl w:val="1"/>
          <w:numId w:val="48"/>
        </w:numPr>
        <w:spacing w:after="0" w:line="240" w:lineRule="atLeast"/>
        <w:jc w:val="both"/>
        <w:rPr>
          <w:del w:id="297" w:author="Estephanie Michell Miranda Salazar" w:date="2021-10-27T09:16:00Z"/>
          <w:rFonts w:ascii="Arial" w:hAnsi="Arial" w:cs="Arial"/>
          <w:bCs/>
          <w:sz w:val="18"/>
          <w:szCs w:val="18"/>
          <w:highlight w:val="yellow"/>
          <w:lang w:val="es-ES"/>
        </w:rPr>
      </w:pPr>
      <w:del w:id="298" w:author="Estephanie Michell Miranda Salazar" w:date="2021-10-27T09:16:00Z">
        <w:r w:rsidRPr="00F77D14" w:rsidDel="00B84789">
          <w:rPr>
            <w:rFonts w:ascii="Arial" w:hAnsi="Arial" w:cs="Arial"/>
            <w:bCs/>
            <w:sz w:val="18"/>
            <w:szCs w:val="18"/>
            <w:highlight w:val="yellow"/>
            <w:lang w:val="es-ES"/>
          </w:rPr>
          <w:delText>Depuración de casos de pruebas enviados por VISA y Mastercard.</w:delText>
        </w:r>
      </w:del>
    </w:p>
    <w:p w14:paraId="2EFA4294" w14:textId="1276FCAE" w:rsidR="004979B8" w:rsidRPr="00B84789" w:rsidDel="00B84789" w:rsidRDefault="00EB313F">
      <w:pPr>
        <w:pStyle w:val="Prrafodelista"/>
        <w:numPr>
          <w:ilvl w:val="1"/>
          <w:numId w:val="48"/>
        </w:numPr>
        <w:spacing w:after="0" w:line="240" w:lineRule="atLeast"/>
        <w:jc w:val="both"/>
        <w:rPr>
          <w:del w:id="299" w:author="Estephanie Michell Miranda Salazar" w:date="2021-10-27T09:16:00Z"/>
          <w:rFonts w:ascii="Arial" w:hAnsi="Arial" w:cs="Arial"/>
          <w:bCs/>
          <w:sz w:val="18"/>
          <w:szCs w:val="18"/>
          <w:highlight w:val="yellow"/>
          <w:lang w:val="en-US"/>
        </w:rPr>
      </w:pPr>
      <w:del w:id="300" w:author="Estephanie Michell Miranda Salazar" w:date="2021-10-27T09:16:00Z">
        <w:r w:rsidRPr="00F77D14" w:rsidDel="00B84789">
          <w:rPr>
            <w:rFonts w:ascii="Arial" w:hAnsi="Arial" w:cs="Arial"/>
            <w:bCs/>
            <w:sz w:val="18"/>
            <w:szCs w:val="18"/>
            <w:highlight w:val="yellow"/>
            <w:lang w:val="en-US"/>
          </w:rPr>
          <w:delText>Smoke test de IPG MCS y IPG VT</w:delText>
        </w:r>
        <w:r w:rsidR="00FA20F5" w:rsidRPr="00F77D14" w:rsidDel="00B84789">
          <w:rPr>
            <w:rFonts w:ascii="Arial" w:hAnsi="Arial" w:cs="Arial"/>
            <w:bCs/>
            <w:sz w:val="18"/>
            <w:szCs w:val="18"/>
            <w:highlight w:val="yellow"/>
            <w:lang w:val="en-US"/>
          </w:rPr>
          <w:delText>.</w:delText>
        </w:r>
      </w:del>
    </w:p>
    <w:p w14:paraId="5A494554" w14:textId="1632AEF0" w:rsidR="00FA20F5" w:rsidRPr="00F77D14" w:rsidDel="00B84789" w:rsidRDefault="00FA20F5" w:rsidP="00FA20F5">
      <w:pPr>
        <w:pStyle w:val="Prrafodelista"/>
        <w:numPr>
          <w:ilvl w:val="0"/>
          <w:numId w:val="48"/>
        </w:numPr>
        <w:spacing w:after="0" w:line="240" w:lineRule="atLeast"/>
        <w:jc w:val="both"/>
        <w:rPr>
          <w:del w:id="301" w:author="Estephanie Michell Miranda Salazar" w:date="2021-10-27T09:16:00Z"/>
          <w:rFonts w:ascii="Arial" w:hAnsi="Arial" w:cs="Arial"/>
          <w:bCs/>
          <w:sz w:val="18"/>
          <w:szCs w:val="18"/>
          <w:highlight w:val="yellow"/>
          <w:lang w:val="es-ES"/>
        </w:rPr>
      </w:pPr>
      <w:del w:id="302" w:author="Estephanie Michell Miranda Salazar" w:date="2021-10-27T09:16:00Z">
        <w:r w:rsidRPr="00F77D14" w:rsidDel="00B84789">
          <w:rPr>
            <w:rFonts w:ascii="Arial" w:hAnsi="Arial" w:cs="Arial"/>
            <w:bCs/>
            <w:sz w:val="18"/>
            <w:szCs w:val="18"/>
            <w:highlight w:val="yellow"/>
            <w:lang w:val="es-ES"/>
          </w:rPr>
          <w:delText>Sprint 108</w:delText>
        </w:r>
      </w:del>
    </w:p>
    <w:p w14:paraId="761243EB" w14:textId="534F5EC6" w:rsidR="00872274" w:rsidRPr="00F77D14" w:rsidDel="00B84789" w:rsidRDefault="00FD3E70" w:rsidP="00B84789">
      <w:pPr>
        <w:pStyle w:val="Prrafodelista"/>
        <w:numPr>
          <w:ilvl w:val="1"/>
          <w:numId w:val="48"/>
        </w:numPr>
        <w:spacing w:after="0" w:line="240" w:lineRule="atLeast"/>
        <w:jc w:val="both"/>
        <w:rPr>
          <w:del w:id="303" w:author="Estephanie Michell Miranda Salazar" w:date="2021-10-27T09:16:00Z"/>
          <w:rFonts w:ascii="Arial" w:hAnsi="Arial" w:cs="Arial"/>
          <w:bCs/>
          <w:sz w:val="18"/>
          <w:szCs w:val="18"/>
          <w:highlight w:val="yellow"/>
          <w:lang w:val="es-ES"/>
        </w:rPr>
      </w:pPr>
      <w:del w:id="304" w:author="Estephanie Michell Miranda Salazar" w:date="2021-10-27T09:16:00Z">
        <w:r w:rsidRPr="00F77D14" w:rsidDel="00B84789">
          <w:rPr>
            <w:rFonts w:ascii="Arial" w:hAnsi="Arial" w:cs="Arial"/>
            <w:bCs/>
            <w:sz w:val="18"/>
            <w:szCs w:val="18"/>
            <w:highlight w:val="yellow"/>
            <w:lang w:val="es-ES"/>
          </w:rPr>
          <w:delText>Capacitación</w:delText>
        </w:r>
        <w:r w:rsidR="00872274" w:rsidRPr="00F77D14" w:rsidDel="00B84789">
          <w:rPr>
            <w:rFonts w:ascii="Arial" w:hAnsi="Arial" w:cs="Arial"/>
            <w:bCs/>
            <w:sz w:val="18"/>
            <w:szCs w:val="18"/>
            <w:highlight w:val="yellow"/>
            <w:lang w:val="es-ES"/>
          </w:rPr>
          <w:delText xml:space="preserve"> por parte de Fiserv en IPG MCS/VT.</w:delText>
        </w:r>
      </w:del>
    </w:p>
    <w:p w14:paraId="6E391672" w14:textId="11BB7B48" w:rsidR="00FA20F5" w:rsidRPr="00F77D14" w:rsidDel="00B84789" w:rsidRDefault="00FA20F5" w:rsidP="00FA20F5">
      <w:pPr>
        <w:pStyle w:val="Prrafodelista"/>
        <w:numPr>
          <w:ilvl w:val="1"/>
          <w:numId w:val="48"/>
        </w:numPr>
        <w:spacing w:after="0" w:line="240" w:lineRule="atLeast"/>
        <w:jc w:val="both"/>
        <w:rPr>
          <w:del w:id="305" w:author="Estephanie Michell Miranda Salazar" w:date="2021-10-27T09:16:00Z"/>
          <w:rFonts w:ascii="Arial" w:hAnsi="Arial" w:cs="Arial"/>
          <w:bCs/>
          <w:sz w:val="18"/>
          <w:szCs w:val="18"/>
          <w:highlight w:val="yellow"/>
          <w:lang w:val="es-ES"/>
        </w:rPr>
      </w:pPr>
      <w:del w:id="306" w:author="Estephanie Michell Miranda Salazar" w:date="2021-10-27T09:16:00Z">
        <w:r w:rsidRPr="00F77D14" w:rsidDel="00B84789">
          <w:rPr>
            <w:rFonts w:ascii="Arial" w:hAnsi="Arial" w:cs="Arial"/>
            <w:bCs/>
            <w:sz w:val="18"/>
            <w:szCs w:val="18"/>
            <w:highlight w:val="yellow"/>
            <w:lang w:val="es-ES"/>
          </w:rPr>
          <w:delText>Diseño de casos de prueba de IPG MCS/VT</w:delText>
        </w:r>
        <w:r w:rsidR="00FD3E70" w:rsidRPr="00F77D14" w:rsidDel="00B84789">
          <w:rPr>
            <w:rFonts w:ascii="Arial" w:hAnsi="Arial" w:cs="Arial"/>
            <w:bCs/>
            <w:sz w:val="18"/>
            <w:szCs w:val="18"/>
            <w:highlight w:val="yellow"/>
            <w:lang w:val="es-ES"/>
          </w:rPr>
          <w:delText>.</w:delText>
        </w:r>
      </w:del>
    </w:p>
    <w:p w14:paraId="55FD6696" w14:textId="60753792" w:rsidR="009E1168" w:rsidRPr="00F77D14" w:rsidDel="00B84789" w:rsidRDefault="009E1168" w:rsidP="009E1168">
      <w:pPr>
        <w:pStyle w:val="Prrafodelista"/>
        <w:spacing w:after="0" w:line="240" w:lineRule="atLeast"/>
        <w:ind w:left="1440"/>
        <w:jc w:val="both"/>
        <w:rPr>
          <w:del w:id="307" w:author="Estephanie Michell Miranda Salazar" w:date="2021-10-27T09:16:00Z"/>
          <w:rFonts w:ascii="Arial" w:hAnsi="Arial" w:cs="Arial"/>
          <w:bCs/>
          <w:sz w:val="18"/>
          <w:szCs w:val="18"/>
          <w:highlight w:val="yellow"/>
          <w:lang w:val="es-ES"/>
        </w:rPr>
      </w:pPr>
    </w:p>
    <w:p w14:paraId="07F3BA07" w14:textId="6ECE961A" w:rsidR="00112C53" w:rsidRPr="00F77D14" w:rsidDel="00B84789" w:rsidRDefault="00F64589" w:rsidP="00112C53">
      <w:pPr>
        <w:pStyle w:val="Prrafodelista"/>
        <w:numPr>
          <w:ilvl w:val="0"/>
          <w:numId w:val="48"/>
        </w:numPr>
        <w:spacing w:after="0" w:line="240" w:lineRule="atLeast"/>
        <w:jc w:val="both"/>
        <w:rPr>
          <w:del w:id="308" w:author="Estephanie Michell Miranda Salazar" w:date="2021-10-27T09:16:00Z"/>
          <w:rFonts w:ascii="Arial" w:hAnsi="Arial" w:cs="Arial"/>
          <w:bCs/>
          <w:sz w:val="18"/>
          <w:szCs w:val="18"/>
          <w:highlight w:val="yellow"/>
          <w:lang w:val="es-ES"/>
        </w:rPr>
      </w:pPr>
      <w:del w:id="309" w:author="Estephanie Michell Miranda Salazar" w:date="2021-10-27T09:16:00Z">
        <w:r w:rsidRPr="00F77D14" w:rsidDel="00B84789">
          <w:rPr>
            <w:rFonts w:ascii="Arial" w:hAnsi="Arial" w:cs="Arial"/>
            <w:bCs/>
            <w:sz w:val="18"/>
            <w:szCs w:val="18"/>
            <w:highlight w:val="yellow"/>
            <w:lang w:val="es-ES"/>
          </w:rPr>
          <w:delText>Sprint 109</w:delText>
        </w:r>
      </w:del>
    </w:p>
    <w:p w14:paraId="2CFF947C" w14:textId="61EDC0FA" w:rsidR="00E34C7D" w:rsidRPr="00F77D14" w:rsidDel="00B84789" w:rsidRDefault="00E34C7D" w:rsidP="00E34C7D">
      <w:pPr>
        <w:pStyle w:val="Prrafodelista"/>
        <w:numPr>
          <w:ilvl w:val="1"/>
          <w:numId w:val="48"/>
        </w:numPr>
        <w:spacing w:after="0" w:line="240" w:lineRule="atLeast"/>
        <w:jc w:val="both"/>
        <w:rPr>
          <w:del w:id="310" w:author="Estephanie Michell Miranda Salazar" w:date="2021-10-27T09:16:00Z"/>
          <w:rFonts w:ascii="Arial" w:hAnsi="Arial" w:cs="Arial"/>
          <w:bCs/>
          <w:sz w:val="18"/>
          <w:szCs w:val="18"/>
          <w:highlight w:val="yellow"/>
          <w:lang w:val="es-ES"/>
        </w:rPr>
      </w:pPr>
      <w:del w:id="311" w:author="Estephanie Michell Miranda Salazar" w:date="2021-10-27T09:16:00Z">
        <w:r w:rsidRPr="00F77D14" w:rsidDel="00B84789">
          <w:rPr>
            <w:rFonts w:ascii="Arial" w:hAnsi="Arial" w:cs="Arial"/>
            <w:bCs/>
            <w:sz w:val="18"/>
            <w:szCs w:val="18"/>
            <w:highlight w:val="yellow"/>
            <w:lang w:val="es-ES"/>
          </w:rPr>
          <w:delText>Capacitación de Visión Plus.</w:delText>
        </w:r>
      </w:del>
    </w:p>
    <w:p w14:paraId="24DA1D1B" w14:textId="22146E66" w:rsidR="00E34C7D" w:rsidRPr="00F77D14" w:rsidDel="00B84789" w:rsidRDefault="00E34C7D" w:rsidP="00E34C7D">
      <w:pPr>
        <w:pStyle w:val="Prrafodelista"/>
        <w:numPr>
          <w:ilvl w:val="2"/>
          <w:numId w:val="48"/>
        </w:numPr>
        <w:spacing w:after="0" w:line="240" w:lineRule="atLeast"/>
        <w:jc w:val="both"/>
        <w:rPr>
          <w:del w:id="312" w:author="Estephanie Michell Miranda Salazar" w:date="2021-10-27T09:16:00Z"/>
          <w:rFonts w:ascii="Arial" w:hAnsi="Arial" w:cs="Arial"/>
          <w:bCs/>
          <w:sz w:val="18"/>
          <w:szCs w:val="18"/>
          <w:highlight w:val="yellow"/>
          <w:lang w:val="es-ES"/>
        </w:rPr>
      </w:pPr>
      <w:del w:id="313" w:author="Estephanie Michell Miranda Salazar" w:date="2021-10-27T09:16:00Z">
        <w:r w:rsidRPr="00F77D14" w:rsidDel="00B84789">
          <w:rPr>
            <w:rFonts w:ascii="Arial" w:hAnsi="Arial" w:cs="Arial"/>
            <w:bCs/>
            <w:sz w:val="18"/>
            <w:szCs w:val="18"/>
            <w:highlight w:val="yellow"/>
            <w:lang w:val="es-ES"/>
          </w:rPr>
          <w:delText>Alcance.</w:delText>
        </w:r>
      </w:del>
    </w:p>
    <w:p w14:paraId="1AC9C352" w14:textId="09F62367" w:rsidR="00E34C7D" w:rsidRPr="00F77D14" w:rsidDel="00B84789" w:rsidRDefault="00E34C7D" w:rsidP="00E34C7D">
      <w:pPr>
        <w:pStyle w:val="Prrafodelista"/>
        <w:numPr>
          <w:ilvl w:val="2"/>
          <w:numId w:val="48"/>
        </w:numPr>
        <w:spacing w:after="0" w:line="240" w:lineRule="atLeast"/>
        <w:jc w:val="both"/>
        <w:rPr>
          <w:del w:id="314" w:author="Estephanie Michell Miranda Salazar" w:date="2021-10-27T09:16:00Z"/>
          <w:rFonts w:ascii="Arial" w:hAnsi="Arial" w:cs="Arial"/>
          <w:bCs/>
          <w:sz w:val="18"/>
          <w:szCs w:val="18"/>
          <w:highlight w:val="yellow"/>
          <w:lang w:val="es-ES"/>
        </w:rPr>
      </w:pPr>
      <w:del w:id="315" w:author="Estephanie Michell Miranda Salazar" w:date="2021-10-27T09:16:00Z">
        <w:r w:rsidRPr="00F77D14" w:rsidDel="00B84789">
          <w:rPr>
            <w:rFonts w:ascii="Arial" w:hAnsi="Arial" w:cs="Arial"/>
            <w:bCs/>
            <w:sz w:val="18"/>
            <w:szCs w:val="18"/>
            <w:highlight w:val="yellow"/>
            <w:lang w:val="es-ES"/>
          </w:rPr>
          <w:delText>Navegación por pantallas.</w:delText>
        </w:r>
      </w:del>
    </w:p>
    <w:p w14:paraId="5D70972E" w14:textId="77777777" w:rsidR="00E54557" w:rsidRPr="00E54557" w:rsidRDefault="00E54557" w:rsidP="00F77D14"/>
    <w:p w14:paraId="00D22E9D" w14:textId="4E2F7750" w:rsidR="005F637D" w:rsidRPr="005F637D" w:rsidRDefault="005F637D" w:rsidP="005F637D">
      <w:pPr>
        <w:pStyle w:val="Ttulo2"/>
        <w:numPr>
          <w:ilvl w:val="0"/>
          <w:numId w:val="4"/>
        </w:numPr>
        <w:spacing w:before="120" w:line="240" w:lineRule="atLeast"/>
        <w:ind w:left="284" w:hanging="284"/>
        <w:jc w:val="both"/>
        <w:rPr>
          <w:rFonts w:ascii="Arial" w:hAnsi="Arial" w:cs="Arial"/>
        </w:rPr>
      </w:pPr>
      <w:r w:rsidRPr="005F637D">
        <w:rPr>
          <w:rFonts w:ascii="Arial" w:hAnsi="Arial" w:cs="Arial"/>
        </w:rPr>
        <w:t>Prerrequisitos</w:t>
      </w:r>
    </w:p>
    <w:p w14:paraId="1A505E62" w14:textId="77777777" w:rsidR="008D32D3" w:rsidRDefault="008D32D3">
      <w:pPr>
        <w:pStyle w:val="Prrafodelista"/>
        <w:rPr>
          <w:ins w:id="316" w:author="Estephanie Michell Miranda Salazar" w:date="2021-10-27T09:48:00Z"/>
          <w:rFonts w:ascii="Arial" w:hAnsi="Arial" w:cs="Arial"/>
          <w:sz w:val="18"/>
        </w:rPr>
        <w:pPrChange w:id="317" w:author="Estephanie Michell Miranda Salazar" w:date="2021-10-27T09:48:00Z">
          <w:pPr>
            <w:pStyle w:val="Prrafodelista"/>
            <w:numPr>
              <w:numId w:val="51"/>
            </w:numPr>
            <w:ind w:hanging="360"/>
          </w:pPr>
        </w:pPrChange>
      </w:pPr>
    </w:p>
    <w:p w14:paraId="57BD903D" w14:textId="1945801C" w:rsidR="00F31324" w:rsidRPr="00B84789" w:rsidRDefault="003A4BA5" w:rsidP="00B84789">
      <w:pPr>
        <w:pStyle w:val="Prrafodelista"/>
        <w:numPr>
          <w:ilvl w:val="0"/>
          <w:numId w:val="51"/>
        </w:numPr>
        <w:rPr>
          <w:rFonts w:ascii="Arial" w:hAnsi="Arial" w:cs="Arial"/>
          <w:sz w:val="18"/>
        </w:rPr>
      </w:pPr>
      <w:r w:rsidRPr="005F637D">
        <w:rPr>
          <w:rFonts w:ascii="Arial" w:hAnsi="Arial" w:cs="Arial"/>
          <w:sz w:val="18"/>
        </w:rPr>
        <w:t>Acceso a las aplicaciones</w:t>
      </w:r>
      <w:r w:rsidR="00F31324" w:rsidRPr="00B84789">
        <w:rPr>
          <w:rFonts w:ascii="Arial" w:hAnsi="Arial" w:cs="Arial"/>
          <w:sz w:val="18"/>
        </w:rPr>
        <w:t>.</w:t>
      </w:r>
    </w:p>
    <w:p w14:paraId="1E534A7B" w14:textId="66FC49A5" w:rsidR="00F31324" w:rsidRDefault="003A4BA5" w:rsidP="00B84789">
      <w:pPr>
        <w:pStyle w:val="Prrafodelista"/>
        <w:numPr>
          <w:ilvl w:val="1"/>
          <w:numId w:val="37"/>
        </w:numPr>
        <w:spacing w:after="0" w:line="240" w:lineRule="atLeast"/>
        <w:jc w:val="both"/>
        <w:rPr>
          <w:rFonts w:ascii="Arial" w:hAnsi="Arial" w:cs="Arial"/>
          <w:sz w:val="18"/>
        </w:rPr>
      </w:pPr>
      <w:r>
        <w:rPr>
          <w:rFonts w:ascii="Arial" w:hAnsi="Arial" w:cs="Arial"/>
          <w:sz w:val="18"/>
        </w:rPr>
        <w:t>Roles</w:t>
      </w:r>
    </w:p>
    <w:p w14:paraId="0CCE9947" w14:textId="155D97BC" w:rsidR="003D5FBC" w:rsidRDefault="003A4BA5">
      <w:pPr>
        <w:pStyle w:val="Prrafodelista"/>
        <w:numPr>
          <w:ilvl w:val="1"/>
          <w:numId w:val="37"/>
        </w:numPr>
        <w:spacing w:after="0" w:line="240" w:lineRule="atLeast"/>
        <w:jc w:val="both"/>
        <w:rPr>
          <w:rFonts w:ascii="Arial" w:hAnsi="Arial" w:cs="Arial"/>
          <w:sz w:val="18"/>
        </w:rPr>
      </w:pPr>
      <w:r>
        <w:rPr>
          <w:rFonts w:ascii="Arial" w:hAnsi="Arial" w:cs="Arial"/>
          <w:sz w:val="18"/>
        </w:rPr>
        <w:t>Permisos</w:t>
      </w:r>
    </w:p>
    <w:p w14:paraId="31BB0839" w14:textId="361A0485" w:rsidR="00F31324" w:rsidDel="00B84789" w:rsidRDefault="00F31324" w:rsidP="0052153A">
      <w:pPr>
        <w:pStyle w:val="Prrafodelista"/>
        <w:spacing w:after="0" w:line="240" w:lineRule="atLeast"/>
        <w:jc w:val="both"/>
        <w:rPr>
          <w:rFonts w:ascii="Arial" w:hAnsi="Arial" w:cs="Arial"/>
          <w:sz w:val="18"/>
        </w:rPr>
        <w:pPrChange w:id="318" w:author="Elvia Maria Gacha Garcia" w:date="2022-06-03T10:47:00Z">
          <w:pPr>
            <w:pStyle w:val="Prrafodelista"/>
            <w:numPr>
              <w:numId w:val="37"/>
            </w:numPr>
            <w:spacing w:after="0" w:line="240" w:lineRule="atLeast"/>
            <w:ind w:hanging="360"/>
            <w:jc w:val="both"/>
          </w:pPr>
        </w:pPrChange>
      </w:pPr>
      <w:moveFromRangeStart w:id="319" w:author="Estephanie Michell Miranda Salazar" w:date="2021-10-27T09:17:00Z" w:name="move86218652"/>
      <w:moveFrom w:id="320" w:author="Estephanie Michell Miranda Salazar" w:date="2021-10-27T09:17:00Z">
        <w:r w:rsidRPr="00B84789" w:rsidDel="00B84789">
          <w:rPr>
            <w:rFonts w:ascii="Arial" w:hAnsi="Arial" w:cs="Arial"/>
            <w:sz w:val="18"/>
          </w:rPr>
          <w:t>Set de datos de las pruebas.</w:t>
        </w:r>
      </w:moveFrom>
    </w:p>
    <w:moveFromRangeEnd w:id="319"/>
    <w:p w14:paraId="161B8439" w14:textId="698E6B54" w:rsidR="00B84789" w:rsidDel="00B84789" w:rsidRDefault="003A4BA5" w:rsidP="00B84789">
      <w:pPr>
        <w:pStyle w:val="Prrafodelista"/>
        <w:numPr>
          <w:ilvl w:val="0"/>
          <w:numId w:val="37"/>
        </w:numPr>
        <w:spacing w:after="0" w:line="240" w:lineRule="atLeast"/>
        <w:jc w:val="both"/>
        <w:rPr>
          <w:del w:id="321" w:author="Estephanie Michell Miranda Salazar" w:date="2021-10-27T09:17:00Z"/>
          <w:rFonts w:ascii="Arial" w:hAnsi="Arial" w:cs="Arial"/>
          <w:sz w:val="18"/>
        </w:rPr>
      </w:pPr>
      <w:del w:id="322" w:author="Estephanie Michell Miranda Salazar" w:date="2021-10-27T09:46:00Z">
        <w:r w:rsidDel="00B55D78">
          <w:rPr>
            <w:rFonts w:ascii="Arial" w:hAnsi="Arial" w:cs="Arial"/>
            <w:sz w:val="18"/>
          </w:rPr>
          <w:delText>Acceso a la VPN</w:delText>
        </w:r>
      </w:del>
      <w:moveToRangeStart w:id="323" w:author="Estephanie Michell Miranda Salazar" w:date="2021-10-27T09:17:00Z" w:name="move86218652"/>
      <w:moveTo w:id="324" w:author="Estephanie Michell Miranda Salazar" w:date="2021-10-27T09:17:00Z">
        <w:r w:rsidR="00B84789" w:rsidRPr="00B84789">
          <w:rPr>
            <w:rFonts w:ascii="Arial" w:hAnsi="Arial" w:cs="Arial"/>
            <w:sz w:val="18"/>
          </w:rPr>
          <w:t>Set de datos de las pruebas.</w:t>
        </w:r>
      </w:moveTo>
    </w:p>
    <w:moveToRangeEnd w:id="323"/>
    <w:p w14:paraId="17511DB2" w14:textId="77777777" w:rsidR="00B84789" w:rsidRPr="00B84789" w:rsidRDefault="00B84789" w:rsidP="00B84789">
      <w:pPr>
        <w:pStyle w:val="Prrafodelista"/>
        <w:numPr>
          <w:ilvl w:val="0"/>
          <w:numId w:val="37"/>
        </w:numPr>
        <w:spacing w:after="0" w:line="240" w:lineRule="atLeast"/>
        <w:jc w:val="both"/>
        <w:rPr>
          <w:rFonts w:ascii="Arial" w:hAnsi="Arial" w:cs="Arial"/>
          <w:sz w:val="18"/>
          <w:rPrChange w:id="325" w:author="Estephanie Michell Miranda Salazar" w:date="2021-10-27T09:17:00Z">
            <w:rPr/>
          </w:rPrChange>
        </w:rPr>
      </w:pPr>
    </w:p>
    <w:p w14:paraId="370A3D48" w14:textId="2151EF3E" w:rsidR="00AD346C" w:rsidRPr="00B84789" w:rsidRDefault="00AD346C" w:rsidP="00B84789">
      <w:pPr>
        <w:spacing w:line="240" w:lineRule="atLeast"/>
        <w:jc w:val="both"/>
        <w:rPr>
          <w:rFonts w:ascii="Arial" w:hAnsi="Arial" w:cs="Arial"/>
          <w:sz w:val="18"/>
        </w:rPr>
      </w:pPr>
    </w:p>
    <w:p w14:paraId="6E4391A1" w14:textId="77777777" w:rsidR="00431A58" w:rsidRDefault="00431A58" w:rsidP="00B84789">
      <w:pPr>
        <w:pStyle w:val="Ttulo2"/>
        <w:numPr>
          <w:ilvl w:val="0"/>
          <w:numId w:val="4"/>
        </w:numPr>
        <w:spacing w:before="120" w:line="240" w:lineRule="atLeast"/>
        <w:ind w:left="284" w:hanging="284"/>
        <w:jc w:val="both"/>
        <w:rPr>
          <w:rFonts w:ascii="Arial" w:hAnsi="Arial" w:cs="Arial"/>
        </w:rPr>
      </w:pPr>
      <w:bookmarkStart w:id="326" w:name="_Toc31373199"/>
      <w:r w:rsidRPr="00081D0D">
        <w:rPr>
          <w:rFonts w:ascii="Arial" w:hAnsi="Arial" w:cs="Arial"/>
        </w:rPr>
        <w:t>Supuestos y Limitaciones</w:t>
      </w:r>
      <w:bookmarkEnd w:id="326"/>
    </w:p>
    <w:p w14:paraId="24BDB49A" w14:textId="77777777" w:rsidR="008D32D3" w:rsidRDefault="008D32D3">
      <w:pPr>
        <w:pStyle w:val="Prrafodelista"/>
        <w:spacing w:line="240" w:lineRule="atLeast"/>
        <w:jc w:val="both"/>
        <w:rPr>
          <w:ins w:id="327" w:author="Estephanie Michell Miranda Salazar" w:date="2021-10-27T09:49:00Z"/>
          <w:rFonts w:ascii="Arial" w:hAnsi="Arial" w:cs="Arial"/>
          <w:b/>
          <w:sz w:val="18"/>
        </w:rPr>
        <w:pPrChange w:id="328" w:author="Estephanie Michell Miranda Salazar" w:date="2021-10-27T09:49:00Z">
          <w:pPr>
            <w:pStyle w:val="Prrafodelista"/>
            <w:numPr>
              <w:numId w:val="37"/>
            </w:numPr>
            <w:spacing w:line="240" w:lineRule="atLeast"/>
            <w:ind w:hanging="360"/>
            <w:jc w:val="both"/>
          </w:pPr>
        </w:pPrChange>
      </w:pPr>
    </w:p>
    <w:p w14:paraId="1A2B22EA" w14:textId="56D42C8B" w:rsidR="00CD773F" w:rsidRPr="00B84789" w:rsidRDefault="00CD773F" w:rsidP="00B84789">
      <w:pPr>
        <w:pStyle w:val="Prrafodelista"/>
        <w:numPr>
          <w:ilvl w:val="0"/>
          <w:numId w:val="37"/>
        </w:numPr>
        <w:spacing w:line="240" w:lineRule="atLeast"/>
        <w:jc w:val="both"/>
        <w:rPr>
          <w:rFonts w:ascii="Arial" w:hAnsi="Arial" w:cs="Arial"/>
          <w:b/>
          <w:sz w:val="18"/>
        </w:rPr>
      </w:pPr>
      <w:r w:rsidRPr="00B84789">
        <w:rPr>
          <w:rFonts w:ascii="Arial" w:hAnsi="Arial" w:cs="Arial"/>
          <w:b/>
          <w:sz w:val="18"/>
        </w:rPr>
        <w:t>Supuestos:</w:t>
      </w:r>
    </w:p>
    <w:p w14:paraId="6F1C767F" w14:textId="676CEEF7" w:rsidR="003C0541" w:rsidRDefault="003C0541">
      <w:pPr>
        <w:pStyle w:val="Prrafodelista"/>
        <w:numPr>
          <w:ilvl w:val="1"/>
          <w:numId w:val="37"/>
        </w:numPr>
        <w:spacing w:line="240" w:lineRule="atLeast"/>
        <w:jc w:val="both"/>
        <w:rPr>
          <w:rFonts w:ascii="Arial" w:hAnsi="Arial" w:cs="Arial"/>
          <w:sz w:val="18"/>
        </w:rPr>
      </w:pPr>
      <w:r>
        <w:rPr>
          <w:rFonts w:ascii="Arial" w:hAnsi="Arial" w:cs="Arial"/>
          <w:sz w:val="18"/>
        </w:rPr>
        <w:t xml:space="preserve">Acceso </w:t>
      </w:r>
      <w:ins w:id="329" w:author="Estephanie Michell Miranda Salazar" w:date="2021-10-27T09:36:00Z">
        <w:r w:rsidR="00B55D78">
          <w:rPr>
            <w:rFonts w:ascii="Arial" w:hAnsi="Arial" w:cs="Arial"/>
            <w:sz w:val="18"/>
          </w:rPr>
          <w:t xml:space="preserve">a la </w:t>
        </w:r>
      </w:ins>
      <w:ins w:id="330" w:author="Estephanie Michell Miranda Salazar" w:date="2021-10-27T09:39:00Z">
        <w:r w:rsidR="00B55D78">
          <w:rPr>
            <w:rFonts w:ascii="Arial" w:hAnsi="Arial" w:cs="Arial"/>
            <w:sz w:val="18"/>
          </w:rPr>
          <w:t xml:space="preserve">aplicación </w:t>
        </w:r>
      </w:ins>
      <w:ins w:id="331" w:author="Elvia Maria Gacha Garcia" w:date="2022-06-02T17:19:00Z">
        <w:r w:rsidR="00F91A5C">
          <w:rPr>
            <w:rFonts w:ascii="Arial" w:hAnsi="Arial" w:cs="Arial"/>
            <w:sz w:val="18"/>
          </w:rPr>
          <w:t xml:space="preserve">LATAM </w:t>
        </w:r>
      </w:ins>
      <w:ins w:id="332" w:author="Estephanie Michell Miranda Salazar" w:date="2021-10-27T09:39:00Z">
        <w:del w:id="333" w:author="Elvia Maria Gacha Garcia" w:date="2022-06-02T17:19:00Z">
          <w:r w:rsidR="00B55D78" w:rsidDel="00F91A5C">
            <w:rPr>
              <w:rFonts w:ascii="Arial" w:hAnsi="Arial" w:cs="Arial"/>
              <w:sz w:val="18"/>
            </w:rPr>
            <w:delText xml:space="preserve">IC-Banking </w:delText>
          </w:r>
        </w:del>
        <w:r w:rsidR="00B55D78">
          <w:rPr>
            <w:rFonts w:ascii="Arial" w:hAnsi="Arial" w:cs="Arial"/>
            <w:sz w:val="18"/>
          </w:rPr>
          <w:t>canal we</w:t>
        </w:r>
      </w:ins>
      <w:ins w:id="334" w:author="Elvia Maria Gacha Garcia" w:date="2022-06-02T17:20:00Z">
        <w:r w:rsidR="00F91A5C">
          <w:rPr>
            <w:rFonts w:ascii="Arial" w:hAnsi="Arial" w:cs="Arial"/>
            <w:sz w:val="18"/>
          </w:rPr>
          <w:t>b</w:t>
        </w:r>
      </w:ins>
      <w:ins w:id="335" w:author="Estephanie Michell Miranda Salazar" w:date="2021-10-27T09:39:00Z">
        <w:del w:id="336" w:author="Elvia Maria Gacha Garcia" w:date="2022-06-02T17:19:00Z">
          <w:r w:rsidR="00B55D78" w:rsidDel="00F91A5C">
            <w:rPr>
              <w:rFonts w:ascii="Arial" w:hAnsi="Arial" w:cs="Arial"/>
              <w:sz w:val="18"/>
            </w:rPr>
            <w:delText>b BackOffice</w:delText>
          </w:r>
        </w:del>
      </w:ins>
      <w:del w:id="337" w:author="Estephanie Michell Miranda Salazar" w:date="2021-10-27T09:36:00Z">
        <w:r w:rsidDel="00B55D78">
          <w:rPr>
            <w:rFonts w:ascii="Arial" w:hAnsi="Arial" w:cs="Arial"/>
            <w:sz w:val="18"/>
          </w:rPr>
          <w:delText>al IPG</w:delText>
        </w:r>
        <w:r w:rsidR="00A34EDF" w:rsidDel="00B55D78">
          <w:rPr>
            <w:rFonts w:ascii="Arial" w:hAnsi="Arial" w:cs="Arial"/>
            <w:sz w:val="18"/>
          </w:rPr>
          <w:delText xml:space="preserve"> MCS/VT</w:delText>
        </w:r>
      </w:del>
      <w:del w:id="338" w:author="Elvia Maria Gacha Garcia" w:date="2022-06-02T17:19:00Z">
        <w:r w:rsidDel="00F91A5C">
          <w:rPr>
            <w:rFonts w:ascii="Arial" w:hAnsi="Arial" w:cs="Arial"/>
            <w:sz w:val="18"/>
          </w:rPr>
          <w:delText>.</w:delText>
        </w:r>
      </w:del>
    </w:p>
    <w:p w14:paraId="6F052ACB" w14:textId="6AB5A4AC" w:rsidR="003C0541" w:rsidRPr="00F91A5C" w:rsidDel="00F91A5C" w:rsidRDefault="003C0541" w:rsidP="00F91A5C">
      <w:pPr>
        <w:pStyle w:val="Prrafodelista"/>
        <w:numPr>
          <w:ilvl w:val="1"/>
          <w:numId w:val="37"/>
        </w:numPr>
        <w:shd w:val="clear" w:color="auto" w:fill="FFFFFF" w:themeFill="background1"/>
        <w:spacing w:line="240" w:lineRule="atLeast"/>
        <w:jc w:val="both"/>
        <w:rPr>
          <w:del w:id="339" w:author="Elvia Maria Gacha Garcia" w:date="2022-06-02T17:20:00Z"/>
          <w:rFonts w:ascii="Arial" w:hAnsi="Arial" w:cs="Arial"/>
          <w:sz w:val="18"/>
          <w:rPrChange w:id="340" w:author="Elvia Maria Gacha Garcia" w:date="2022-06-02T17:21:00Z">
            <w:rPr>
              <w:del w:id="341" w:author="Elvia Maria Gacha Garcia" w:date="2022-06-02T17:20:00Z"/>
              <w:rFonts w:ascii="Arial" w:hAnsi="Arial" w:cs="Arial"/>
              <w:sz w:val="18"/>
            </w:rPr>
          </w:rPrChange>
        </w:rPr>
        <w:pPrChange w:id="342" w:author="Elvia Maria Gacha Garcia" w:date="2022-06-02T17:22:00Z">
          <w:pPr>
            <w:pStyle w:val="Prrafodelista"/>
            <w:numPr>
              <w:ilvl w:val="1"/>
              <w:numId w:val="37"/>
            </w:numPr>
            <w:spacing w:line="240" w:lineRule="atLeast"/>
            <w:ind w:left="1440" w:hanging="360"/>
            <w:jc w:val="both"/>
          </w:pPr>
        </w:pPrChange>
      </w:pPr>
      <w:del w:id="343" w:author="Elvia Maria Gacha Garcia" w:date="2022-06-02T17:20:00Z">
        <w:r w:rsidRPr="00F91A5C" w:rsidDel="00F91A5C">
          <w:rPr>
            <w:rFonts w:ascii="Arial" w:hAnsi="Arial" w:cs="Arial"/>
            <w:sz w:val="18"/>
            <w:rPrChange w:id="344" w:author="Elvia Maria Gacha Garcia" w:date="2022-06-02T17:21:00Z">
              <w:rPr>
                <w:rFonts w:ascii="Arial" w:hAnsi="Arial" w:cs="Arial"/>
                <w:sz w:val="18"/>
              </w:rPr>
            </w:rPrChange>
          </w:rPr>
          <w:delText>Acceso a</w:delText>
        </w:r>
      </w:del>
      <w:del w:id="345" w:author="Estephanie Michell Miranda Salazar" w:date="2021-10-27T09:40:00Z">
        <w:r w:rsidRPr="00F91A5C" w:rsidDel="00B55D78">
          <w:rPr>
            <w:rFonts w:ascii="Arial" w:hAnsi="Arial" w:cs="Arial"/>
            <w:sz w:val="18"/>
            <w:rPrChange w:id="346" w:author="Elvia Maria Gacha Garcia" w:date="2022-06-02T17:21:00Z">
              <w:rPr>
                <w:rFonts w:ascii="Arial" w:hAnsi="Arial" w:cs="Arial"/>
                <w:sz w:val="18"/>
              </w:rPr>
            </w:rPrChange>
          </w:rPr>
          <w:delText>l</w:delText>
        </w:r>
      </w:del>
      <w:del w:id="347" w:author="Elvia Maria Gacha Garcia" w:date="2022-06-02T17:20:00Z">
        <w:r w:rsidRPr="00F91A5C" w:rsidDel="00F91A5C">
          <w:rPr>
            <w:rFonts w:ascii="Arial" w:hAnsi="Arial" w:cs="Arial"/>
            <w:sz w:val="18"/>
            <w:rPrChange w:id="348" w:author="Elvia Maria Gacha Garcia" w:date="2022-06-02T17:21:00Z">
              <w:rPr>
                <w:rFonts w:ascii="Arial" w:hAnsi="Arial" w:cs="Arial"/>
                <w:sz w:val="18"/>
              </w:rPr>
            </w:rPrChange>
          </w:rPr>
          <w:delText xml:space="preserve"> </w:delText>
        </w:r>
      </w:del>
      <w:ins w:id="349" w:author="Estephanie Michell Miranda Salazar" w:date="2021-10-27T09:40:00Z">
        <w:del w:id="350" w:author="Elvia Maria Gacha Garcia" w:date="2022-06-02T17:20:00Z">
          <w:r w:rsidR="00B55D78" w:rsidRPr="00F91A5C" w:rsidDel="00F91A5C">
            <w:rPr>
              <w:rFonts w:ascii="Arial" w:hAnsi="Arial" w:cs="Arial"/>
              <w:sz w:val="18"/>
              <w:rPrChange w:id="351" w:author="Elvia Maria Gacha Garcia" w:date="2022-06-02T17:21:00Z">
                <w:rPr>
                  <w:rFonts w:ascii="Arial" w:hAnsi="Arial" w:cs="Arial"/>
                  <w:sz w:val="18"/>
                </w:rPr>
              </w:rPrChange>
            </w:rPr>
            <w:delText>la aplicación IC-Banking canal web clientes</w:delText>
          </w:r>
        </w:del>
      </w:ins>
      <w:del w:id="352" w:author="Estephanie Michell Miranda Salazar" w:date="2021-10-27T09:40:00Z">
        <w:r w:rsidRPr="00F91A5C" w:rsidDel="00B55D78">
          <w:rPr>
            <w:rFonts w:ascii="Arial" w:hAnsi="Arial" w:cs="Arial"/>
            <w:sz w:val="18"/>
            <w:rPrChange w:id="353" w:author="Elvia Maria Gacha Garcia" w:date="2022-06-02T17:21:00Z">
              <w:rPr>
                <w:rFonts w:ascii="Arial" w:hAnsi="Arial" w:cs="Arial"/>
                <w:sz w:val="18"/>
              </w:rPr>
            </w:rPrChange>
          </w:rPr>
          <w:delText>servidor de Masterdata Adquirente</w:delText>
        </w:r>
      </w:del>
      <w:del w:id="354" w:author="Elvia Maria Gacha Garcia" w:date="2022-06-02T17:20:00Z">
        <w:r w:rsidRPr="00F91A5C" w:rsidDel="00F91A5C">
          <w:rPr>
            <w:rFonts w:ascii="Arial" w:hAnsi="Arial" w:cs="Arial"/>
            <w:sz w:val="18"/>
            <w:rPrChange w:id="355" w:author="Elvia Maria Gacha Garcia" w:date="2022-06-02T17:21:00Z">
              <w:rPr>
                <w:rFonts w:ascii="Arial" w:hAnsi="Arial" w:cs="Arial"/>
                <w:sz w:val="18"/>
              </w:rPr>
            </w:rPrChange>
          </w:rPr>
          <w:delText>.</w:delText>
        </w:r>
      </w:del>
    </w:p>
    <w:p w14:paraId="7750E803" w14:textId="5C465DC0" w:rsidR="003C0541" w:rsidRPr="00F91A5C" w:rsidDel="009F431E" w:rsidRDefault="003C0541" w:rsidP="00F91A5C">
      <w:pPr>
        <w:pStyle w:val="Prrafodelista"/>
        <w:numPr>
          <w:ilvl w:val="1"/>
          <w:numId w:val="37"/>
        </w:numPr>
        <w:shd w:val="clear" w:color="auto" w:fill="FFFFFF" w:themeFill="background1"/>
        <w:spacing w:line="240" w:lineRule="atLeast"/>
        <w:jc w:val="both"/>
        <w:rPr>
          <w:del w:id="356" w:author="Estephanie Michell Miranda Salazar" w:date="2021-10-27T09:40:00Z"/>
          <w:rFonts w:ascii="Arial" w:hAnsi="Arial" w:cs="Arial"/>
          <w:sz w:val="18"/>
          <w:rPrChange w:id="357" w:author="Elvia Maria Gacha Garcia" w:date="2022-06-02T17:21:00Z">
            <w:rPr>
              <w:del w:id="358" w:author="Estephanie Michell Miranda Salazar" w:date="2021-10-27T09:40:00Z"/>
              <w:rFonts w:ascii="Arial" w:hAnsi="Arial" w:cs="Arial"/>
              <w:sz w:val="18"/>
            </w:rPr>
          </w:rPrChange>
        </w:rPr>
        <w:pPrChange w:id="359" w:author="Elvia Maria Gacha Garcia" w:date="2022-06-02T17:22:00Z">
          <w:pPr>
            <w:pStyle w:val="Prrafodelista"/>
            <w:numPr>
              <w:ilvl w:val="1"/>
              <w:numId w:val="37"/>
            </w:numPr>
            <w:spacing w:line="240" w:lineRule="atLeast"/>
            <w:ind w:left="1440" w:hanging="360"/>
            <w:jc w:val="both"/>
          </w:pPr>
        </w:pPrChange>
      </w:pPr>
      <w:del w:id="360" w:author="Elvia Maria Gacha Garcia" w:date="2022-06-02T17:20:00Z">
        <w:r w:rsidRPr="00F91A5C" w:rsidDel="00F91A5C">
          <w:rPr>
            <w:rFonts w:ascii="Arial" w:hAnsi="Arial" w:cs="Arial"/>
            <w:sz w:val="18"/>
            <w:rPrChange w:id="361" w:author="Elvia Maria Gacha Garcia" w:date="2022-06-02T17:21:00Z">
              <w:rPr>
                <w:rFonts w:ascii="Arial" w:hAnsi="Arial" w:cs="Arial"/>
                <w:sz w:val="18"/>
              </w:rPr>
            </w:rPrChange>
          </w:rPr>
          <w:delText xml:space="preserve">Acceso </w:delText>
        </w:r>
      </w:del>
      <w:ins w:id="362" w:author="Estephanie Michell Miranda Salazar" w:date="2021-10-27T09:40:00Z">
        <w:del w:id="363" w:author="Elvia Maria Gacha Garcia" w:date="2022-06-02T17:20:00Z">
          <w:r w:rsidR="00B55D78" w:rsidRPr="00F91A5C" w:rsidDel="00F91A5C">
            <w:rPr>
              <w:rFonts w:ascii="Arial" w:hAnsi="Arial" w:cs="Arial"/>
              <w:sz w:val="18"/>
              <w:rPrChange w:id="364" w:author="Elvia Maria Gacha Garcia" w:date="2022-06-02T17:21:00Z">
                <w:rPr>
                  <w:rFonts w:ascii="Arial" w:hAnsi="Arial" w:cs="Arial"/>
                  <w:sz w:val="18"/>
                </w:rPr>
              </w:rPrChange>
            </w:rPr>
            <w:delText>a JIRA</w:delText>
          </w:r>
        </w:del>
      </w:ins>
      <w:del w:id="365" w:author="Estephanie Michell Miranda Salazar" w:date="2021-10-27T09:40:00Z">
        <w:r w:rsidRPr="00F91A5C" w:rsidDel="00B55D78">
          <w:rPr>
            <w:rFonts w:ascii="Arial" w:hAnsi="Arial" w:cs="Arial"/>
            <w:sz w:val="18"/>
            <w:rPrChange w:id="366" w:author="Elvia Maria Gacha Garcia" w:date="2022-06-02T17:21:00Z">
              <w:rPr>
                <w:rFonts w:ascii="Arial" w:hAnsi="Arial" w:cs="Arial"/>
                <w:sz w:val="18"/>
              </w:rPr>
            </w:rPrChange>
          </w:rPr>
          <w:delText>a la base de datos de Masterdata Adquirente.</w:delText>
        </w:r>
      </w:del>
    </w:p>
    <w:p w14:paraId="221EB08B" w14:textId="7C12E64D" w:rsidR="009F431E" w:rsidRPr="00F91A5C" w:rsidRDefault="009F431E" w:rsidP="00F91A5C">
      <w:pPr>
        <w:pStyle w:val="Prrafodelista"/>
        <w:numPr>
          <w:ilvl w:val="1"/>
          <w:numId w:val="37"/>
        </w:numPr>
        <w:shd w:val="clear" w:color="auto" w:fill="FFFFFF" w:themeFill="background1"/>
        <w:spacing w:line="240" w:lineRule="atLeast"/>
        <w:jc w:val="both"/>
        <w:rPr>
          <w:ins w:id="367" w:author="Elvia Maria Gacha Garcia" w:date="2021-10-28T10:08:00Z"/>
          <w:rFonts w:ascii="Arial" w:hAnsi="Arial" w:cs="Arial"/>
          <w:sz w:val="18"/>
          <w:rPrChange w:id="368" w:author="Elvia Maria Gacha Garcia" w:date="2022-06-02T17:21:00Z">
            <w:rPr>
              <w:ins w:id="369" w:author="Elvia Maria Gacha Garcia" w:date="2021-10-28T10:08:00Z"/>
              <w:rFonts w:ascii="Calibri" w:hAnsi="Calibri" w:cs="Calibri"/>
              <w:color w:val="000000"/>
              <w:shd w:val="clear" w:color="auto" w:fill="E2EFDA"/>
            </w:rPr>
          </w:rPrChange>
        </w:rPr>
        <w:pPrChange w:id="370" w:author="Elvia Maria Gacha Garcia" w:date="2022-06-02T17:22:00Z">
          <w:pPr>
            <w:pStyle w:val="Prrafodelista"/>
            <w:numPr>
              <w:ilvl w:val="1"/>
              <w:numId w:val="37"/>
            </w:numPr>
            <w:spacing w:line="240" w:lineRule="atLeast"/>
            <w:ind w:left="1440" w:hanging="360"/>
            <w:jc w:val="both"/>
          </w:pPr>
        </w:pPrChange>
      </w:pPr>
      <w:ins w:id="371" w:author="Elvia Maria Gacha Garcia" w:date="2021-10-28T10:05:00Z">
        <w:r w:rsidRPr="00B22244">
          <w:rPr>
            <w:rFonts w:ascii="Arial" w:hAnsi="Arial" w:cs="Arial"/>
            <w:sz w:val="18"/>
            <w:rPrChange w:id="372" w:author="Elvia Maria Gacha Garcia" w:date="2022-06-02T17:34:00Z">
              <w:rPr>
                <w:rFonts w:ascii="Calibri" w:hAnsi="Calibri" w:cs="Calibri"/>
                <w:color w:val="000000"/>
                <w:shd w:val="clear" w:color="auto" w:fill="E2EFDA"/>
              </w:rPr>
            </w:rPrChange>
          </w:rPr>
          <w:t>Se espera contar con un ambiente de pruebas estable.</w:t>
        </w:r>
      </w:ins>
    </w:p>
    <w:p w14:paraId="7C1A0045" w14:textId="20E7D489" w:rsidR="009F431E" w:rsidRPr="00F91A5C" w:rsidRDefault="009F431E" w:rsidP="00F91A5C">
      <w:pPr>
        <w:pStyle w:val="Prrafodelista"/>
        <w:numPr>
          <w:ilvl w:val="1"/>
          <w:numId w:val="37"/>
        </w:numPr>
        <w:shd w:val="clear" w:color="auto" w:fill="FFFFFF" w:themeFill="background1"/>
        <w:spacing w:line="240" w:lineRule="atLeast"/>
        <w:jc w:val="both"/>
        <w:rPr>
          <w:ins w:id="373" w:author="Elvia Maria Gacha Garcia" w:date="2021-10-28T10:12:00Z"/>
          <w:rFonts w:ascii="Arial" w:hAnsi="Arial" w:cs="Arial"/>
          <w:sz w:val="18"/>
          <w:rPrChange w:id="374" w:author="Elvia Maria Gacha Garcia" w:date="2022-06-02T17:21:00Z">
            <w:rPr>
              <w:ins w:id="375" w:author="Elvia Maria Gacha Garcia" w:date="2021-10-28T10:12:00Z"/>
              <w:rFonts w:ascii="Calibri" w:hAnsi="Calibri" w:cs="Calibri"/>
              <w:color w:val="000000"/>
              <w:shd w:val="clear" w:color="auto" w:fill="E2EFDA"/>
            </w:rPr>
          </w:rPrChange>
        </w:rPr>
        <w:pPrChange w:id="376" w:author="Elvia Maria Gacha Garcia" w:date="2022-06-02T17:22:00Z">
          <w:pPr>
            <w:pStyle w:val="Prrafodelista"/>
            <w:numPr>
              <w:ilvl w:val="1"/>
              <w:numId w:val="37"/>
            </w:numPr>
            <w:spacing w:line="240" w:lineRule="atLeast"/>
            <w:ind w:left="1440" w:hanging="360"/>
            <w:jc w:val="both"/>
          </w:pPr>
        </w:pPrChange>
      </w:pPr>
      <w:ins w:id="377" w:author="Elvia Maria Gacha Garcia" w:date="2021-10-28T10:08:00Z">
        <w:r w:rsidRPr="00B22244">
          <w:rPr>
            <w:rFonts w:ascii="Arial" w:hAnsi="Arial" w:cs="Arial"/>
            <w:sz w:val="18"/>
            <w:rPrChange w:id="378" w:author="Elvia Maria Gacha Garcia" w:date="2022-06-02T17:34:00Z">
              <w:rPr>
                <w:rFonts w:ascii="Calibri" w:hAnsi="Calibri" w:cs="Calibri"/>
                <w:color w:val="000000"/>
                <w:shd w:val="clear" w:color="auto" w:fill="E2EFDA"/>
              </w:rPr>
            </w:rPrChange>
          </w:rPr>
          <w:t>La ejecución de las pruebas se realizará en un ambiente similar al ambiente de producción.</w:t>
        </w:r>
      </w:ins>
    </w:p>
    <w:p w14:paraId="78D1575E" w14:textId="2D7821D8" w:rsidR="009F431E" w:rsidRPr="004A0D99" w:rsidRDefault="009F431E" w:rsidP="00F91A5C">
      <w:pPr>
        <w:pStyle w:val="Prrafodelista"/>
        <w:numPr>
          <w:ilvl w:val="1"/>
          <w:numId w:val="37"/>
        </w:numPr>
        <w:shd w:val="clear" w:color="auto" w:fill="FFFFFF" w:themeFill="background1"/>
        <w:spacing w:line="240" w:lineRule="atLeast"/>
        <w:jc w:val="both"/>
        <w:rPr>
          <w:ins w:id="379" w:author="Elvia Maria Gacha Garcia" w:date="2022-06-02T17:30:00Z"/>
          <w:rFonts w:ascii="Arial" w:hAnsi="Arial" w:cs="Arial"/>
          <w:sz w:val="18"/>
          <w:rPrChange w:id="380" w:author="Elvia Maria Gacha Garcia" w:date="2022-06-02T17:30:00Z">
            <w:rPr>
              <w:ins w:id="381" w:author="Elvia Maria Gacha Garcia" w:date="2022-06-02T17:30:00Z"/>
              <w:rFonts w:ascii="Calibri" w:hAnsi="Calibri" w:cs="Calibri"/>
              <w:color w:val="000000"/>
              <w:shd w:val="clear" w:color="auto" w:fill="E2EFDA"/>
            </w:rPr>
          </w:rPrChange>
        </w:rPr>
      </w:pPr>
      <w:ins w:id="382" w:author="Elvia Maria Gacha Garcia" w:date="2021-10-28T10:12:00Z">
        <w:r w:rsidRPr="00B22244">
          <w:rPr>
            <w:rFonts w:ascii="Arial" w:hAnsi="Arial" w:cs="Arial"/>
            <w:sz w:val="18"/>
            <w:rPrChange w:id="383" w:author="Elvia Maria Gacha Garcia" w:date="2022-06-02T17:34:00Z">
              <w:rPr>
                <w:rFonts w:ascii="Calibri" w:hAnsi="Calibri" w:cs="Calibri"/>
                <w:color w:val="000000"/>
                <w:shd w:val="clear" w:color="auto" w:fill="E2EFDA"/>
              </w:rPr>
            </w:rPrChange>
          </w:rPr>
          <w:t>El equipo de desarrollo tendrá la disposición de solucionar y despejar lo más pronto posible las dudas e inconvenientes que se presenten relacionadas con el ambiente de pruebas y temas del negocio.</w:t>
        </w:r>
      </w:ins>
    </w:p>
    <w:p w14:paraId="74B71A2E" w14:textId="77777777" w:rsidR="004A0D99" w:rsidRPr="00F91A5C" w:rsidRDefault="004A0D99" w:rsidP="004A0D99">
      <w:pPr>
        <w:pStyle w:val="Prrafodelista"/>
        <w:shd w:val="clear" w:color="auto" w:fill="FFFFFF" w:themeFill="background1"/>
        <w:spacing w:line="240" w:lineRule="atLeast"/>
        <w:ind w:left="1440"/>
        <w:jc w:val="both"/>
        <w:rPr>
          <w:ins w:id="384" w:author="Elvia Maria Gacha Garcia" w:date="2021-10-28T10:05:00Z"/>
          <w:rFonts w:ascii="Arial" w:hAnsi="Arial" w:cs="Arial"/>
          <w:sz w:val="18"/>
          <w:rPrChange w:id="385" w:author="Elvia Maria Gacha Garcia" w:date="2022-06-02T17:21:00Z">
            <w:rPr>
              <w:ins w:id="386" w:author="Elvia Maria Gacha Garcia" w:date="2021-10-28T10:05:00Z"/>
              <w:rFonts w:ascii="Arial" w:hAnsi="Arial" w:cs="Arial"/>
              <w:sz w:val="18"/>
            </w:rPr>
          </w:rPrChange>
        </w:rPr>
        <w:pPrChange w:id="387" w:author="Elvia Maria Gacha Garcia" w:date="2022-06-02T17:30:00Z">
          <w:pPr>
            <w:pStyle w:val="Prrafodelista"/>
            <w:numPr>
              <w:ilvl w:val="1"/>
              <w:numId w:val="37"/>
            </w:numPr>
            <w:spacing w:line="240" w:lineRule="atLeast"/>
            <w:ind w:left="1440" w:hanging="360"/>
            <w:jc w:val="both"/>
          </w:pPr>
        </w:pPrChange>
      </w:pPr>
    </w:p>
    <w:p w14:paraId="417173D6" w14:textId="22867411" w:rsidR="003C0541" w:rsidRPr="00F91A5C" w:rsidDel="00B55D78" w:rsidRDefault="004E5B8E">
      <w:pPr>
        <w:pStyle w:val="Prrafodelista"/>
        <w:numPr>
          <w:ilvl w:val="1"/>
          <w:numId w:val="37"/>
        </w:numPr>
        <w:spacing w:line="240" w:lineRule="atLeast"/>
        <w:jc w:val="both"/>
        <w:rPr>
          <w:del w:id="388" w:author="Estephanie Michell Miranda Salazar" w:date="2021-10-27T09:40:00Z"/>
          <w:rFonts w:ascii="Arial" w:hAnsi="Arial" w:cs="Arial"/>
          <w:sz w:val="18"/>
          <w:rPrChange w:id="389" w:author="Elvia Maria Gacha Garcia" w:date="2022-06-02T17:21:00Z">
            <w:rPr>
              <w:del w:id="390" w:author="Estephanie Michell Miranda Salazar" w:date="2021-10-27T09:40:00Z"/>
              <w:rFonts w:ascii="Arial" w:hAnsi="Arial" w:cs="Arial"/>
              <w:sz w:val="18"/>
            </w:rPr>
          </w:rPrChange>
        </w:rPr>
        <w:pPrChange w:id="391" w:author="Estephanie Michell Miranda Salazar" w:date="2021-10-27T09:40:00Z">
          <w:pPr>
            <w:pStyle w:val="Prrafodelista"/>
            <w:numPr>
              <w:ilvl w:val="2"/>
              <w:numId w:val="37"/>
            </w:numPr>
            <w:spacing w:line="240" w:lineRule="atLeast"/>
            <w:ind w:left="2160" w:hanging="360"/>
            <w:jc w:val="both"/>
          </w:pPr>
        </w:pPrChange>
      </w:pPr>
      <w:del w:id="392" w:author="Estephanie Michell Miranda Salazar" w:date="2021-10-27T09:40:00Z">
        <w:r w:rsidRPr="00F91A5C" w:rsidDel="00B55D78">
          <w:rPr>
            <w:rFonts w:ascii="Arial" w:hAnsi="Arial" w:cs="Arial"/>
            <w:sz w:val="18"/>
            <w:rPrChange w:id="393" w:author="Elvia Maria Gacha Garcia" w:date="2022-06-02T17:21:00Z">
              <w:rPr>
                <w:rFonts w:ascii="Arial" w:hAnsi="Arial" w:cs="Arial"/>
                <w:sz w:val="18"/>
              </w:rPr>
            </w:rPrChange>
          </w:rPr>
          <w:delText>MD_ADQ</w:delText>
        </w:r>
        <w:r w:rsidR="009A4031" w:rsidRPr="00F91A5C" w:rsidDel="00B55D78">
          <w:rPr>
            <w:rFonts w:ascii="Arial" w:hAnsi="Arial" w:cs="Arial"/>
            <w:sz w:val="18"/>
            <w:rPrChange w:id="394" w:author="Elvia Maria Gacha Garcia" w:date="2022-06-02T17:21:00Z">
              <w:rPr>
                <w:rFonts w:ascii="Arial" w:hAnsi="Arial" w:cs="Arial"/>
                <w:sz w:val="18"/>
              </w:rPr>
            </w:rPrChange>
          </w:rPr>
          <w:delText>.</w:delText>
        </w:r>
      </w:del>
    </w:p>
    <w:p w14:paraId="7A4485EE" w14:textId="422266F7" w:rsidR="009A4031" w:rsidRPr="00F91A5C" w:rsidDel="004A0D99" w:rsidRDefault="009A4031" w:rsidP="00806757">
      <w:pPr>
        <w:pStyle w:val="Prrafodelista"/>
        <w:numPr>
          <w:ilvl w:val="1"/>
          <w:numId w:val="37"/>
        </w:numPr>
        <w:spacing w:line="240" w:lineRule="atLeast"/>
        <w:jc w:val="both"/>
        <w:rPr>
          <w:ins w:id="395" w:author="Estephanie Michell Miranda Salazar" w:date="2021-10-27T09:45:00Z"/>
          <w:del w:id="396" w:author="Elvia Maria Gacha Garcia" w:date="2022-06-02T17:30:00Z"/>
          <w:rFonts w:ascii="Arial" w:hAnsi="Arial" w:cs="Arial"/>
          <w:sz w:val="18"/>
          <w:rPrChange w:id="397" w:author="Elvia Maria Gacha Garcia" w:date="2022-06-02T17:21:00Z">
            <w:rPr>
              <w:ins w:id="398" w:author="Estephanie Michell Miranda Salazar" w:date="2021-10-27T09:45:00Z"/>
              <w:del w:id="399" w:author="Elvia Maria Gacha Garcia" w:date="2022-06-02T17:30:00Z"/>
              <w:rFonts w:ascii="Arial" w:hAnsi="Arial" w:cs="Arial"/>
              <w:sz w:val="18"/>
            </w:rPr>
          </w:rPrChange>
        </w:rPr>
      </w:pPr>
      <w:del w:id="400" w:author="Estephanie Michell Miranda Salazar" w:date="2021-10-27T09:40:00Z">
        <w:r w:rsidRPr="004A0D99" w:rsidDel="00B55D78">
          <w:rPr>
            <w:rFonts w:ascii="Arial" w:hAnsi="Arial" w:cs="Arial"/>
            <w:sz w:val="18"/>
            <w:rPrChange w:id="401" w:author="Elvia Maria Gacha Garcia" w:date="2022-06-02T17:30:00Z">
              <w:rPr>
                <w:rFonts w:ascii="Arial" w:hAnsi="Arial" w:cs="Arial"/>
                <w:sz w:val="18"/>
              </w:rPr>
            </w:rPrChange>
          </w:rPr>
          <w:delText>MD_ADQ_DIA</w:delText>
        </w:r>
      </w:del>
      <w:r w:rsidRPr="004A0D99">
        <w:rPr>
          <w:rFonts w:ascii="Arial" w:hAnsi="Arial" w:cs="Arial"/>
          <w:sz w:val="18"/>
          <w:rPrChange w:id="402" w:author="Elvia Maria Gacha Garcia" w:date="2022-06-02T17:30:00Z">
            <w:rPr>
              <w:rFonts w:ascii="Arial" w:hAnsi="Arial" w:cs="Arial"/>
              <w:sz w:val="18"/>
            </w:rPr>
          </w:rPrChange>
        </w:rPr>
        <w:t>.</w:t>
      </w:r>
    </w:p>
    <w:p w14:paraId="6CBEFDD7" w14:textId="62710314" w:rsidR="00B55D78" w:rsidRPr="004A0D99" w:rsidDel="004A0D99" w:rsidRDefault="00B55D78" w:rsidP="00806757">
      <w:pPr>
        <w:pStyle w:val="Prrafodelista"/>
        <w:numPr>
          <w:ilvl w:val="1"/>
          <w:numId w:val="37"/>
        </w:numPr>
        <w:spacing w:line="240" w:lineRule="atLeast"/>
        <w:jc w:val="both"/>
        <w:rPr>
          <w:del w:id="403" w:author="Elvia Maria Gacha Garcia" w:date="2022-06-02T17:30:00Z"/>
          <w:rFonts w:ascii="Arial" w:hAnsi="Arial" w:cs="Arial"/>
          <w:sz w:val="18"/>
          <w:rPrChange w:id="404" w:author="Elvia Maria Gacha Garcia" w:date="2022-06-02T17:30:00Z">
            <w:rPr>
              <w:del w:id="405" w:author="Elvia Maria Gacha Garcia" w:date="2022-06-02T17:30:00Z"/>
              <w:rFonts w:ascii="Arial" w:hAnsi="Arial" w:cs="Arial"/>
              <w:sz w:val="18"/>
            </w:rPr>
          </w:rPrChange>
        </w:rPr>
        <w:pPrChange w:id="406" w:author="Elvia Maria Gacha Garcia" w:date="2022-06-02T17:30:00Z">
          <w:pPr>
            <w:pStyle w:val="Prrafodelista"/>
            <w:numPr>
              <w:ilvl w:val="2"/>
              <w:numId w:val="37"/>
            </w:numPr>
            <w:spacing w:line="240" w:lineRule="atLeast"/>
            <w:ind w:left="2160" w:hanging="360"/>
            <w:jc w:val="both"/>
          </w:pPr>
        </w:pPrChange>
      </w:pPr>
      <w:ins w:id="407" w:author="Estephanie Michell Miranda Salazar" w:date="2021-10-27T09:45:00Z">
        <w:del w:id="408" w:author="Elvia Maria Gacha Garcia" w:date="2022-06-02T17:30:00Z">
          <w:r w:rsidRPr="004A0D99" w:rsidDel="004A0D99">
            <w:rPr>
              <w:rFonts w:ascii="Arial" w:hAnsi="Arial" w:cs="Arial"/>
              <w:sz w:val="18"/>
              <w:rPrChange w:id="409" w:author="Elvia Maria Gacha Garcia" w:date="2022-06-02T17:30:00Z">
                <w:rPr>
                  <w:rFonts w:ascii="Arial" w:hAnsi="Arial" w:cs="Arial"/>
                  <w:sz w:val="18"/>
                </w:rPr>
              </w:rPrChange>
            </w:rPr>
            <w:delText>Acceso a la VPN</w:delText>
          </w:r>
        </w:del>
      </w:ins>
    </w:p>
    <w:p w14:paraId="69B7E29E" w14:textId="57825ED6" w:rsidR="00725CCF" w:rsidRPr="004A0D99" w:rsidDel="00B55D78" w:rsidRDefault="00725CCF" w:rsidP="00806757">
      <w:pPr>
        <w:pStyle w:val="Prrafodelista"/>
        <w:numPr>
          <w:ilvl w:val="1"/>
          <w:numId w:val="37"/>
        </w:numPr>
        <w:spacing w:line="240" w:lineRule="atLeast"/>
        <w:jc w:val="both"/>
        <w:rPr>
          <w:del w:id="410" w:author="Estephanie Michell Miranda Salazar" w:date="2021-10-27T09:41:00Z"/>
          <w:rFonts w:ascii="Arial" w:hAnsi="Arial" w:cs="Arial"/>
          <w:sz w:val="18"/>
          <w:rPrChange w:id="411" w:author="Elvia Maria Gacha Garcia" w:date="2022-06-02T17:30:00Z">
            <w:rPr>
              <w:del w:id="412" w:author="Estephanie Michell Miranda Salazar" w:date="2021-10-27T09:41:00Z"/>
              <w:rFonts w:ascii="Arial" w:hAnsi="Arial" w:cs="Arial"/>
              <w:sz w:val="18"/>
            </w:rPr>
          </w:rPrChange>
        </w:rPr>
        <w:pPrChange w:id="413" w:author="Elvia Maria Gacha Garcia" w:date="2022-06-02T17:30:00Z">
          <w:pPr>
            <w:pStyle w:val="Prrafodelista"/>
            <w:numPr>
              <w:ilvl w:val="1"/>
              <w:numId w:val="37"/>
            </w:numPr>
            <w:spacing w:line="240" w:lineRule="atLeast"/>
            <w:ind w:left="1440" w:hanging="360"/>
            <w:jc w:val="both"/>
          </w:pPr>
        </w:pPrChange>
      </w:pPr>
      <w:del w:id="414" w:author="Estephanie Michell Miranda Salazar" w:date="2021-10-27T09:41:00Z">
        <w:r w:rsidRPr="004A0D99" w:rsidDel="00B55D78">
          <w:rPr>
            <w:rFonts w:ascii="Arial" w:hAnsi="Arial" w:cs="Arial"/>
            <w:sz w:val="18"/>
            <w:rPrChange w:id="415" w:author="Elvia Maria Gacha Garcia" w:date="2022-06-02T17:30:00Z">
              <w:rPr>
                <w:rFonts w:ascii="Arial" w:hAnsi="Arial" w:cs="Arial"/>
                <w:sz w:val="18"/>
              </w:rPr>
            </w:rPrChange>
          </w:rPr>
          <w:delText xml:space="preserve">Acceso a Visión Plus y el </w:delText>
        </w:r>
        <w:r w:rsidR="001D0B85" w:rsidRPr="004A0D99" w:rsidDel="00B55D78">
          <w:rPr>
            <w:rFonts w:ascii="Arial" w:hAnsi="Arial" w:cs="Arial"/>
            <w:sz w:val="18"/>
            <w:rPrChange w:id="416" w:author="Elvia Maria Gacha Garcia" w:date="2022-06-02T17:30:00Z">
              <w:rPr>
                <w:rFonts w:ascii="Arial" w:hAnsi="Arial" w:cs="Arial"/>
                <w:sz w:val="18"/>
              </w:rPr>
            </w:rPrChange>
          </w:rPr>
          <w:delText>módulo</w:delText>
        </w:r>
        <w:r w:rsidRPr="004A0D99" w:rsidDel="00B55D78">
          <w:rPr>
            <w:rFonts w:ascii="Arial" w:hAnsi="Arial" w:cs="Arial"/>
            <w:sz w:val="18"/>
            <w:rPrChange w:id="417" w:author="Elvia Maria Gacha Garcia" w:date="2022-06-02T17:30:00Z">
              <w:rPr>
                <w:rFonts w:ascii="Arial" w:hAnsi="Arial" w:cs="Arial"/>
                <w:sz w:val="18"/>
              </w:rPr>
            </w:rPrChange>
          </w:rPr>
          <w:delText xml:space="preserve"> MBS (Adquirente)</w:delText>
        </w:r>
      </w:del>
    </w:p>
    <w:p w14:paraId="11FF1CD8" w14:textId="72AD8A8B" w:rsidR="00CD773F" w:rsidRPr="00B84789" w:rsidRDefault="00D65808" w:rsidP="00B84789">
      <w:pPr>
        <w:pStyle w:val="Prrafodelista"/>
        <w:numPr>
          <w:ilvl w:val="0"/>
          <w:numId w:val="37"/>
        </w:numPr>
        <w:spacing w:line="240" w:lineRule="atLeast"/>
        <w:jc w:val="both"/>
        <w:rPr>
          <w:rFonts w:ascii="Arial" w:hAnsi="Arial" w:cs="Arial"/>
          <w:b/>
          <w:sz w:val="18"/>
        </w:rPr>
      </w:pPr>
      <w:r w:rsidRPr="00B84789">
        <w:rPr>
          <w:rFonts w:ascii="Arial" w:hAnsi="Arial" w:cs="Arial"/>
          <w:b/>
          <w:sz w:val="18"/>
        </w:rPr>
        <w:t>Limitaciones</w:t>
      </w:r>
    </w:p>
    <w:p w14:paraId="03023A6D" w14:textId="2454CC44" w:rsidR="00D65808" w:rsidRDefault="00B55D78">
      <w:pPr>
        <w:pStyle w:val="Prrafodelista"/>
        <w:numPr>
          <w:ilvl w:val="1"/>
          <w:numId w:val="37"/>
        </w:numPr>
        <w:spacing w:line="240" w:lineRule="atLeast"/>
        <w:jc w:val="both"/>
        <w:rPr>
          <w:rFonts w:ascii="Arial" w:hAnsi="Arial" w:cs="Arial"/>
          <w:sz w:val="18"/>
        </w:rPr>
      </w:pPr>
      <w:ins w:id="418" w:author="Estephanie Michell Miranda Salazar" w:date="2021-10-27T09:42:00Z">
        <w:r>
          <w:rPr>
            <w:rFonts w:ascii="Arial" w:hAnsi="Arial" w:cs="Arial"/>
            <w:sz w:val="18"/>
          </w:rPr>
          <w:t>Cada analista cuenta con un solo rol para realizar las pruebas, por lo que dependen el uno del otro</w:t>
        </w:r>
      </w:ins>
      <w:ins w:id="419" w:author="Estephanie Michell Miranda Salazar" w:date="2021-10-27T09:43:00Z">
        <w:r>
          <w:rPr>
            <w:rFonts w:ascii="Arial" w:hAnsi="Arial" w:cs="Arial"/>
            <w:sz w:val="18"/>
          </w:rPr>
          <w:t>, lo que limita la cantidad de casos a ejecutar</w:t>
        </w:r>
      </w:ins>
      <w:del w:id="420" w:author="Estephanie Michell Miranda Salazar" w:date="2021-10-27T09:42:00Z">
        <w:r w:rsidR="00AC0F91" w:rsidRPr="00B84789" w:rsidDel="00B55D78">
          <w:rPr>
            <w:rFonts w:ascii="Arial" w:hAnsi="Arial" w:cs="Arial"/>
            <w:sz w:val="18"/>
          </w:rPr>
          <w:delText>Dependencia de ventana con Fiserv para las pruebas de transacciones E-Commerce</w:delText>
        </w:r>
      </w:del>
      <w:r w:rsidR="00515873" w:rsidRPr="00AC0F91">
        <w:rPr>
          <w:rFonts w:ascii="Arial" w:hAnsi="Arial" w:cs="Arial"/>
          <w:sz w:val="18"/>
        </w:rPr>
        <w:t>.</w:t>
      </w:r>
    </w:p>
    <w:p w14:paraId="1BD6D20B" w14:textId="7442C820" w:rsidR="000B341E" w:rsidRDefault="00E369B0">
      <w:pPr>
        <w:pStyle w:val="Prrafodelista"/>
        <w:numPr>
          <w:ilvl w:val="1"/>
          <w:numId w:val="37"/>
        </w:numPr>
        <w:spacing w:line="240" w:lineRule="atLeast"/>
        <w:jc w:val="both"/>
        <w:rPr>
          <w:rFonts w:ascii="Arial" w:hAnsi="Arial" w:cs="Arial"/>
          <w:sz w:val="18"/>
        </w:rPr>
      </w:pPr>
      <w:r>
        <w:rPr>
          <w:rFonts w:ascii="Arial" w:hAnsi="Arial" w:cs="Arial"/>
          <w:sz w:val="18"/>
        </w:rPr>
        <w:t xml:space="preserve">Poco </w:t>
      </w:r>
      <w:del w:id="421" w:author="Estephanie Michell Miranda Salazar" w:date="2021-10-27T09:41:00Z">
        <w:r w:rsidDel="00B55D78">
          <w:rPr>
            <w:rFonts w:ascii="Arial" w:hAnsi="Arial" w:cs="Arial"/>
            <w:sz w:val="18"/>
          </w:rPr>
          <w:delText xml:space="preserve">contexto en la </w:delText>
        </w:r>
        <w:r w:rsidR="00840957" w:rsidDel="00B55D78">
          <w:rPr>
            <w:rFonts w:ascii="Arial" w:hAnsi="Arial" w:cs="Arial"/>
            <w:sz w:val="18"/>
          </w:rPr>
          <w:delText>aplicación</w:delText>
        </w:r>
        <w:r w:rsidDel="00B55D78">
          <w:rPr>
            <w:rFonts w:ascii="Arial" w:hAnsi="Arial" w:cs="Arial"/>
            <w:sz w:val="18"/>
          </w:rPr>
          <w:delText xml:space="preserve"> de IPG MCS/VT</w:delText>
        </w:r>
      </w:del>
      <w:ins w:id="422" w:author="Estephanie Michell Miranda Salazar" w:date="2021-10-27T09:41:00Z">
        <w:r w:rsidR="00B55D78">
          <w:rPr>
            <w:rFonts w:ascii="Arial" w:hAnsi="Arial" w:cs="Arial"/>
            <w:sz w:val="18"/>
          </w:rPr>
          <w:t xml:space="preserve">conocimiento de las </w:t>
        </w:r>
      </w:ins>
      <w:ins w:id="423" w:author="Estephanie Michell Miranda Salazar" w:date="2021-10-27T09:42:00Z">
        <w:r w:rsidR="00B55D78">
          <w:rPr>
            <w:rFonts w:ascii="Arial" w:hAnsi="Arial" w:cs="Arial"/>
            <w:sz w:val="18"/>
          </w:rPr>
          <w:t>aplicaciones</w:t>
        </w:r>
      </w:ins>
      <w:r>
        <w:rPr>
          <w:rFonts w:ascii="Arial" w:hAnsi="Arial" w:cs="Arial"/>
          <w:sz w:val="18"/>
        </w:rPr>
        <w:t>.</w:t>
      </w:r>
    </w:p>
    <w:p w14:paraId="4113189C" w14:textId="0359D384" w:rsidR="00E369B0" w:rsidRPr="00B55D78" w:rsidRDefault="00B55D78" w:rsidP="00B84789">
      <w:pPr>
        <w:pStyle w:val="Prrafodelista"/>
        <w:numPr>
          <w:ilvl w:val="1"/>
          <w:numId w:val="37"/>
        </w:numPr>
        <w:spacing w:line="240" w:lineRule="atLeast"/>
        <w:jc w:val="both"/>
        <w:rPr>
          <w:rFonts w:ascii="Arial" w:hAnsi="Arial" w:cs="Arial"/>
          <w:sz w:val="18"/>
        </w:rPr>
      </w:pPr>
      <w:ins w:id="424" w:author="Estephanie Michell Miranda Salazar" w:date="2021-10-27T09:44:00Z">
        <w:r>
          <w:rPr>
            <w:rFonts w:ascii="Arial" w:hAnsi="Arial" w:cs="Arial"/>
            <w:sz w:val="18"/>
          </w:rPr>
          <w:t>No se tiene acceso a la base de datos</w:t>
        </w:r>
      </w:ins>
      <w:del w:id="425" w:author="Estephanie Michell Miranda Salazar" w:date="2021-10-27T09:44:00Z">
        <w:r w:rsidR="00E369B0" w:rsidRPr="00B55D78" w:rsidDel="00B55D78">
          <w:rPr>
            <w:rFonts w:ascii="Arial" w:hAnsi="Arial" w:cs="Arial"/>
            <w:sz w:val="18"/>
          </w:rPr>
          <w:delText xml:space="preserve">Poco contexto </w:delText>
        </w:r>
        <w:r w:rsidR="00840957" w:rsidRPr="00B55D78" w:rsidDel="00B55D78">
          <w:rPr>
            <w:rFonts w:ascii="Arial" w:hAnsi="Arial" w:cs="Arial"/>
            <w:sz w:val="18"/>
          </w:rPr>
          <w:delText>en el uso de la aplicación Visión Plus</w:delText>
        </w:r>
      </w:del>
      <w:r w:rsidR="00725CCF" w:rsidRPr="00B55D78">
        <w:rPr>
          <w:rFonts w:ascii="Arial" w:hAnsi="Arial" w:cs="Arial"/>
          <w:sz w:val="18"/>
        </w:rPr>
        <w:t>.</w:t>
      </w:r>
    </w:p>
    <w:p w14:paraId="739BC1E4" w14:textId="18639105" w:rsidR="00755340" w:rsidRPr="00B55D78" w:rsidDel="00B55D78" w:rsidRDefault="000B341E">
      <w:pPr>
        <w:pStyle w:val="Prrafodelista"/>
        <w:numPr>
          <w:ilvl w:val="1"/>
          <w:numId w:val="37"/>
        </w:numPr>
        <w:spacing w:line="240" w:lineRule="atLeast"/>
        <w:jc w:val="both"/>
        <w:rPr>
          <w:del w:id="426" w:author="Estephanie Michell Miranda Salazar" w:date="2021-10-27T09:44:00Z"/>
          <w:rFonts w:ascii="Arial" w:hAnsi="Arial" w:cs="Arial"/>
          <w:sz w:val="18"/>
          <w:highlight w:val="yellow"/>
          <w:rPrChange w:id="427" w:author="Estephanie Michell Miranda Salazar" w:date="2021-10-27T09:42:00Z">
            <w:rPr>
              <w:del w:id="428" w:author="Estephanie Michell Miranda Salazar" w:date="2021-10-27T09:44:00Z"/>
              <w:rFonts w:ascii="Arial" w:hAnsi="Arial" w:cs="Arial"/>
              <w:sz w:val="18"/>
            </w:rPr>
          </w:rPrChange>
        </w:rPr>
      </w:pPr>
      <w:del w:id="429" w:author="Estephanie Michell Miranda Salazar" w:date="2021-10-27T09:44:00Z">
        <w:r w:rsidRPr="00B55D78" w:rsidDel="00B55D78">
          <w:rPr>
            <w:rFonts w:ascii="Arial" w:hAnsi="Arial" w:cs="Arial"/>
            <w:sz w:val="18"/>
            <w:highlight w:val="yellow"/>
            <w:rPrChange w:id="430" w:author="Estephanie Michell Miranda Salazar" w:date="2021-10-27T09:42:00Z">
              <w:rPr>
                <w:rFonts w:ascii="Arial" w:hAnsi="Arial" w:cs="Arial"/>
                <w:sz w:val="18"/>
              </w:rPr>
            </w:rPrChange>
          </w:rPr>
          <w:delText>Poco contexto en el funcionamiento de los nuevos módulos de Visión Plus.</w:delText>
        </w:r>
      </w:del>
    </w:p>
    <w:p w14:paraId="5D08AE65" w14:textId="77777777" w:rsidR="008A546E" w:rsidRPr="00B84789" w:rsidRDefault="008A546E" w:rsidP="00B84789">
      <w:pPr>
        <w:spacing w:line="240" w:lineRule="atLeast"/>
        <w:jc w:val="both"/>
        <w:rPr>
          <w:rFonts w:ascii="Arial" w:hAnsi="Arial" w:cs="Arial"/>
          <w:sz w:val="18"/>
        </w:rPr>
      </w:pPr>
    </w:p>
    <w:p w14:paraId="0CF36907" w14:textId="77777777" w:rsidR="00431A58" w:rsidRPr="00081D0D" w:rsidRDefault="00431A58" w:rsidP="00B84789">
      <w:pPr>
        <w:pStyle w:val="Ttulo2"/>
        <w:numPr>
          <w:ilvl w:val="0"/>
          <w:numId w:val="4"/>
        </w:numPr>
        <w:spacing w:before="120" w:line="240" w:lineRule="atLeast"/>
        <w:ind w:left="284" w:hanging="284"/>
        <w:jc w:val="both"/>
        <w:rPr>
          <w:rFonts w:ascii="Arial" w:hAnsi="Arial" w:cs="Arial"/>
        </w:rPr>
      </w:pPr>
      <w:bookmarkStart w:id="431" w:name="_Toc31373200"/>
      <w:r w:rsidRPr="00081D0D">
        <w:rPr>
          <w:rFonts w:ascii="Arial" w:hAnsi="Arial" w:cs="Arial"/>
        </w:rPr>
        <w:lastRenderedPageBreak/>
        <w:t>Recursos</w:t>
      </w:r>
      <w:bookmarkEnd w:id="431"/>
    </w:p>
    <w:p w14:paraId="7110DECA" w14:textId="77777777" w:rsidR="00431A58" w:rsidRPr="00081D0D" w:rsidRDefault="00431A58" w:rsidP="00B84789">
      <w:pPr>
        <w:pStyle w:val="Ttulo3"/>
        <w:spacing w:line="240" w:lineRule="atLeast"/>
        <w:jc w:val="both"/>
        <w:rPr>
          <w:rFonts w:ascii="Arial" w:hAnsi="Arial" w:cs="Arial"/>
        </w:rPr>
      </w:pPr>
      <w:r w:rsidRPr="00081D0D">
        <w:rPr>
          <w:rFonts w:ascii="Arial" w:hAnsi="Arial" w:cs="Arial"/>
        </w:rPr>
        <w:t>6.1 Humano</w:t>
      </w:r>
    </w:p>
    <w:tbl>
      <w:tblPr>
        <w:tblStyle w:val="Tablaconcuadrcula"/>
        <w:tblW w:w="8789" w:type="dxa"/>
        <w:tblInd w:w="250" w:type="dxa"/>
        <w:tblLook w:val="04A0" w:firstRow="1" w:lastRow="0" w:firstColumn="1" w:lastColumn="0" w:noHBand="0" w:noVBand="1"/>
      </w:tblPr>
      <w:tblGrid>
        <w:gridCol w:w="1843"/>
        <w:gridCol w:w="2268"/>
        <w:gridCol w:w="2249"/>
        <w:gridCol w:w="2429"/>
      </w:tblGrid>
      <w:tr w:rsidR="004E46A5" w:rsidRPr="00081D0D" w14:paraId="2D9ACAE0" w14:textId="77777777" w:rsidTr="00B84789">
        <w:tc>
          <w:tcPr>
            <w:tcW w:w="1843" w:type="dxa"/>
            <w:shd w:val="clear" w:color="auto" w:fill="548DD4" w:themeFill="text2" w:themeFillTint="99"/>
          </w:tcPr>
          <w:p w14:paraId="42C17873" w14:textId="77777777" w:rsidR="00CA4177" w:rsidRPr="00081D0D" w:rsidRDefault="00CA4177" w:rsidP="00B84789">
            <w:pPr>
              <w:spacing w:line="240" w:lineRule="atLeast"/>
              <w:jc w:val="both"/>
              <w:rPr>
                <w:rFonts w:ascii="Arial" w:eastAsia="Times New Roman" w:hAnsi="Arial" w:cs="Arial"/>
                <w:b/>
                <w:color w:val="FFFFFF" w:themeColor="background1"/>
                <w:sz w:val="20"/>
                <w:szCs w:val="20"/>
                <w:lang w:eastAsia="es-VE"/>
              </w:rPr>
            </w:pPr>
            <w:r w:rsidRPr="00081D0D">
              <w:rPr>
                <w:rFonts w:ascii="Arial" w:eastAsia="Times New Roman" w:hAnsi="Arial" w:cs="Arial"/>
                <w:b/>
                <w:color w:val="FFFFFF" w:themeColor="background1"/>
                <w:sz w:val="20"/>
                <w:szCs w:val="20"/>
                <w:lang w:eastAsia="es-VE"/>
              </w:rPr>
              <w:t>Nombre</w:t>
            </w:r>
          </w:p>
        </w:tc>
        <w:tc>
          <w:tcPr>
            <w:tcW w:w="2268" w:type="dxa"/>
            <w:shd w:val="clear" w:color="auto" w:fill="548DD4" w:themeFill="text2" w:themeFillTint="99"/>
          </w:tcPr>
          <w:p w14:paraId="1336BD94" w14:textId="77777777" w:rsidR="00CA4177" w:rsidRPr="00081D0D" w:rsidRDefault="00CA4177" w:rsidP="00B84789">
            <w:pPr>
              <w:spacing w:line="240" w:lineRule="atLeast"/>
              <w:jc w:val="both"/>
              <w:rPr>
                <w:rFonts w:ascii="Arial" w:eastAsia="Times New Roman" w:hAnsi="Arial" w:cs="Arial"/>
                <w:b/>
                <w:color w:val="FFFFFF" w:themeColor="background1"/>
                <w:sz w:val="20"/>
                <w:szCs w:val="20"/>
                <w:lang w:eastAsia="es-VE"/>
              </w:rPr>
            </w:pPr>
            <w:r w:rsidRPr="00081D0D">
              <w:rPr>
                <w:rFonts w:ascii="Arial" w:eastAsia="Times New Roman" w:hAnsi="Arial" w:cs="Arial"/>
                <w:b/>
                <w:color w:val="FFFFFF" w:themeColor="background1"/>
                <w:sz w:val="20"/>
                <w:szCs w:val="20"/>
                <w:lang w:eastAsia="es-VE"/>
              </w:rPr>
              <w:t>Rol</w:t>
            </w:r>
          </w:p>
        </w:tc>
        <w:tc>
          <w:tcPr>
            <w:tcW w:w="2249" w:type="dxa"/>
            <w:shd w:val="clear" w:color="auto" w:fill="548DD4" w:themeFill="text2" w:themeFillTint="99"/>
          </w:tcPr>
          <w:p w14:paraId="36139C86" w14:textId="77777777" w:rsidR="00CA4177" w:rsidRPr="00081D0D" w:rsidRDefault="00CA4177" w:rsidP="00B84789">
            <w:pPr>
              <w:spacing w:line="240" w:lineRule="atLeast"/>
              <w:jc w:val="both"/>
              <w:rPr>
                <w:rFonts w:ascii="Arial" w:eastAsia="Times New Roman" w:hAnsi="Arial" w:cs="Arial"/>
                <w:b/>
                <w:color w:val="FFFFFF" w:themeColor="background1"/>
                <w:sz w:val="20"/>
                <w:szCs w:val="20"/>
                <w:lang w:eastAsia="es-VE"/>
              </w:rPr>
            </w:pPr>
            <w:r w:rsidRPr="00081D0D">
              <w:rPr>
                <w:rFonts w:ascii="Arial" w:eastAsia="Times New Roman" w:hAnsi="Arial" w:cs="Arial"/>
                <w:b/>
                <w:color w:val="FFFFFF" w:themeColor="background1"/>
                <w:sz w:val="20"/>
                <w:szCs w:val="20"/>
                <w:lang w:eastAsia="es-VE"/>
              </w:rPr>
              <w:t>Área</w:t>
            </w:r>
          </w:p>
        </w:tc>
        <w:tc>
          <w:tcPr>
            <w:tcW w:w="2429" w:type="dxa"/>
            <w:shd w:val="clear" w:color="auto" w:fill="548DD4" w:themeFill="text2" w:themeFillTint="99"/>
          </w:tcPr>
          <w:p w14:paraId="29689EA4" w14:textId="77777777" w:rsidR="00CA4177" w:rsidRPr="00081D0D" w:rsidRDefault="00CA4177" w:rsidP="00B84789">
            <w:pPr>
              <w:tabs>
                <w:tab w:val="left" w:pos="458"/>
              </w:tabs>
              <w:spacing w:line="240" w:lineRule="atLeast"/>
              <w:jc w:val="both"/>
              <w:rPr>
                <w:rFonts w:ascii="Arial" w:eastAsia="Times New Roman" w:hAnsi="Arial" w:cs="Arial"/>
                <w:b/>
                <w:color w:val="FFFFFF" w:themeColor="background1"/>
                <w:sz w:val="20"/>
                <w:szCs w:val="20"/>
                <w:lang w:eastAsia="es-VE"/>
              </w:rPr>
            </w:pPr>
            <w:r>
              <w:rPr>
                <w:rFonts w:ascii="Arial" w:eastAsia="Times New Roman" w:hAnsi="Arial" w:cs="Arial"/>
                <w:b/>
                <w:color w:val="FFFFFF" w:themeColor="background1"/>
                <w:sz w:val="20"/>
                <w:szCs w:val="20"/>
                <w:lang w:eastAsia="es-VE"/>
              </w:rPr>
              <w:t>Comentarios</w:t>
            </w:r>
          </w:p>
        </w:tc>
      </w:tr>
      <w:tr w:rsidR="00880EC8" w:rsidRPr="00880EC8" w14:paraId="692477CD" w14:textId="77777777" w:rsidTr="00880EC8">
        <w:tc>
          <w:tcPr>
            <w:tcW w:w="1843" w:type="dxa"/>
          </w:tcPr>
          <w:p w14:paraId="2665D04A" w14:textId="2C4943BD" w:rsidR="00CA4177" w:rsidRPr="00B84789" w:rsidRDefault="00F77D14" w:rsidP="00B84789">
            <w:pPr>
              <w:spacing w:line="240" w:lineRule="atLeast"/>
              <w:ind w:left="32"/>
              <w:jc w:val="both"/>
              <w:rPr>
                <w:rFonts w:ascii="Arial" w:eastAsia="Times New Roman" w:hAnsi="Arial" w:cs="Arial"/>
                <w:color w:val="000000" w:themeColor="text1"/>
                <w:sz w:val="18"/>
                <w:szCs w:val="18"/>
                <w:lang w:eastAsia="es-VE"/>
              </w:rPr>
            </w:pPr>
            <w:r>
              <w:rPr>
                <w:rFonts w:ascii="Arial" w:eastAsia="Times New Roman" w:hAnsi="Arial" w:cs="Arial"/>
                <w:color w:val="000000" w:themeColor="text1"/>
                <w:sz w:val="18"/>
                <w:szCs w:val="18"/>
                <w:lang w:eastAsia="es-VE"/>
              </w:rPr>
              <w:t>Elvia Gacha</w:t>
            </w:r>
          </w:p>
        </w:tc>
        <w:tc>
          <w:tcPr>
            <w:tcW w:w="2268" w:type="dxa"/>
          </w:tcPr>
          <w:p w14:paraId="2AF4635A" w14:textId="77777777" w:rsidR="00CA4177" w:rsidRPr="00B84789" w:rsidRDefault="00880EC8" w:rsidP="00B84789">
            <w:pPr>
              <w:spacing w:line="240" w:lineRule="atLeast"/>
              <w:jc w:val="both"/>
              <w:rPr>
                <w:rFonts w:ascii="Arial" w:eastAsia="Times New Roman" w:hAnsi="Arial" w:cs="Arial"/>
                <w:color w:val="000000" w:themeColor="text1"/>
                <w:sz w:val="18"/>
                <w:szCs w:val="18"/>
                <w:lang w:eastAsia="es-VE"/>
              </w:rPr>
            </w:pPr>
            <w:r w:rsidRPr="00B84789">
              <w:rPr>
                <w:rFonts w:ascii="Arial" w:eastAsia="Times New Roman" w:hAnsi="Arial" w:cs="Arial"/>
                <w:color w:val="000000" w:themeColor="text1"/>
                <w:sz w:val="18"/>
                <w:szCs w:val="18"/>
                <w:lang w:eastAsia="es-VE"/>
              </w:rPr>
              <w:t xml:space="preserve">Analista de </w:t>
            </w:r>
            <w:r w:rsidRPr="00880EC8">
              <w:rPr>
                <w:rFonts w:ascii="Arial" w:eastAsia="Times New Roman" w:hAnsi="Arial" w:cs="Arial"/>
                <w:color w:val="000000" w:themeColor="text1"/>
                <w:sz w:val="18"/>
                <w:szCs w:val="18"/>
                <w:lang w:eastAsia="es-VE"/>
              </w:rPr>
              <w:t>certificación</w:t>
            </w:r>
          </w:p>
        </w:tc>
        <w:tc>
          <w:tcPr>
            <w:tcW w:w="2249" w:type="dxa"/>
          </w:tcPr>
          <w:p w14:paraId="7C943D92" w14:textId="77777777" w:rsidR="00CA4177" w:rsidRPr="00B84789" w:rsidRDefault="00880EC8" w:rsidP="00B84789">
            <w:pPr>
              <w:spacing w:line="240" w:lineRule="atLeast"/>
              <w:jc w:val="both"/>
              <w:rPr>
                <w:rFonts w:ascii="Arial" w:eastAsia="Times New Roman" w:hAnsi="Arial" w:cs="Arial"/>
                <w:color w:val="000000" w:themeColor="text1"/>
                <w:sz w:val="18"/>
                <w:szCs w:val="18"/>
                <w:lang w:eastAsia="es-VE"/>
              </w:rPr>
            </w:pPr>
            <w:r w:rsidRPr="00880EC8">
              <w:rPr>
                <w:rFonts w:ascii="Arial" w:eastAsia="Times New Roman" w:hAnsi="Arial" w:cs="Arial"/>
                <w:color w:val="000000" w:themeColor="text1"/>
                <w:sz w:val="18"/>
                <w:szCs w:val="18"/>
                <w:lang w:eastAsia="es-VE"/>
              </w:rPr>
              <w:t>Ingeniería</w:t>
            </w:r>
            <w:r w:rsidRPr="00B84789">
              <w:rPr>
                <w:rFonts w:ascii="Arial" w:eastAsia="Times New Roman" w:hAnsi="Arial" w:cs="Arial"/>
                <w:color w:val="000000" w:themeColor="text1"/>
                <w:sz w:val="18"/>
                <w:szCs w:val="18"/>
                <w:lang w:eastAsia="es-VE"/>
              </w:rPr>
              <w:t xml:space="preserve"> de TI</w:t>
            </w:r>
          </w:p>
        </w:tc>
        <w:tc>
          <w:tcPr>
            <w:tcW w:w="2429" w:type="dxa"/>
          </w:tcPr>
          <w:p w14:paraId="5E0B0DFC" w14:textId="786B01BF" w:rsidR="00CA4177" w:rsidRPr="00B84789" w:rsidRDefault="00CA4177" w:rsidP="00B84789">
            <w:pPr>
              <w:spacing w:line="240" w:lineRule="atLeast"/>
              <w:jc w:val="both"/>
              <w:rPr>
                <w:rFonts w:ascii="Arial" w:eastAsia="Times New Roman" w:hAnsi="Arial" w:cs="Arial"/>
                <w:color w:val="000000" w:themeColor="text1"/>
                <w:sz w:val="18"/>
                <w:szCs w:val="18"/>
                <w:lang w:eastAsia="es-VE"/>
              </w:rPr>
            </w:pPr>
          </w:p>
        </w:tc>
      </w:tr>
      <w:tr w:rsidR="00CA4177" w:rsidRPr="00081D0D" w14:paraId="5FE332EE" w14:textId="77777777" w:rsidTr="00B84789">
        <w:tc>
          <w:tcPr>
            <w:tcW w:w="1843" w:type="dxa"/>
          </w:tcPr>
          <w:p w14:paraId="3714EBF5" w14:textId="6D97BC9E" w:rsidR="00CA4177" w:rsidRPr="00081D0D" w:rsidRDefault="00F77D14" w:rsidP="00B84789">
            <w:pPr>
              <w:spacing w:line="240" w:lineRule="atLeast"/>
              <w:ind w:left="32"/>
              <w:jc w:val="both"/>
              <w:rPr>
                <w:rFonts w:ascii="Arial" w:eastAsia="Times New Roman" w:hAnsi="Arial" w:cs="Arial"/>
                <w:color w:val="00B050"/>
                <w:sz w:val="18"/>
                <w:szCs w:val="18"/>
                <w:lang w:eastAsia="es-VE"/>
              </w:rPr>
            </w:pPr>
            <w:r w:rsidRPr="00F77D14">
              <w:rPr>
                <w:rFonts w:ascii="Arial" w:eastAsia="Times New Roman" w:hAnsi="Arial" w:cs="Arial"/>
                <w:color w:val="000000" w:themeColor="text1"/>
                <w:sz w:val="18"/>
                <w:szCs w:val="18"/>
                <w:lang w:eastAsia="es-VE"/>
              </w:rPr>
              <w:t>German Alvarez</w:t>
            </w:r>
          </w:p>
        </w:tc>
        <w:tc>
          <w:tcPr>
            <w:tcW w:w="2268" w:type="dxa"/>
          </w:tcPr>
          <w:p w14:paraId="38ACF2D7" w14:textId="2DC0593C" w:rsidR="00CA4177" w:rsidRPr="00B84789" w:rsidRDefault="00317691" w:rsidP="00B22244">
            <w:pPr>
              <w:spacing w:line="240" w:lineRule="atLeast"/>
              <w:jc w:val="both"/>
              <w:rPr>
                <w:rFonts w:ascii="Arial" w:eastAsia="Times New Roman" w:hAnsi="Arial" w:cs="Arial"/>
                <w:color w:val="000000" w:themeColor="text1"/>
                <w:sz w:val="18"/>
                <w:szCs w:val="18"/>
                <w:lang w:eastAsia="es-VE"/>
              </w:rPr>
              <w:pPrChange w:id="432" w:author="Elvia Maria Gacha Garcia" w:date="2022-06-02T17:39:00Z">
                <w:pPr>
                  <w:spacing w:line="240" w:lineRule="atLeast"/>
                  <w:ind w:left="32"/>
                  <w:jc w:val="both"/>
                </w:pPr>
              </w:pPrChange>
            </w:pPr>
            <w:r w:rsidRPr="00B84789">
              <w:rPr>
                <w:rFonts w:ascii="Arial" w:eastAsia="Times New Roman" w:hAnsi="Arial" w:cs="Arial"/>
                <w:color w:val="000000" w:themeColor="text1"/>
                <w:sz w:val="18"/>
                <w:szCs w:val="18"/>
                <w:lang w:eastAsia="es-VE"/>
              </w:rPr>
              <w:t>Analista de Certificación</w:t>
            </w:r>
          </w:p>
        </w:tc>
        <w:tc>
          <w:tcPr>
            <w:tcW w:w="2249" w:type="dxa"/>
          </w:tcPr>
          <w:p w14:paraId="5DECFDF7" w14:textId="70DC5E05" w:rsidR="00CA4177" w:rsidRPr="00081D0D" w:rsidRDefault="00317691" w:rsidP="00B84789">
            <w:pPr>
              <w:spacing w:line="240" w:lineRule="atLeast"/>
              <w:jc w:val="both"/>
              <w:rPr>
                <w:rFonts w:ascii="Arial" w:eastAsia="Times New Roman" w:hAnsi="Arial" w:cs="Arial"/>
                <w:color w:val="00B050"/>
                <w:sz w:val="18"/>
                <w:szCs w:val="18"/>
                <w:lang w:eastAsia="es-VE"/>
              </w:rPr>
            </w:pPr>
            <w:r w:rsidRPr="00880EC8">
              <w:rPr>
                <w:rFonts w:ascii="Arial" w:eastAsia="Times New Roman" w:hAnsi="Arial" w:cs="Arial"/>
                <w:color w:val="000000" w:themeColor="text1"/>
                <w:sz w:val="18"/>
                <w:szCs w:val="18"/>
                <w:lang w:eastAsia="es-VE"/>
              </w:rPr>
              <w:t>Ingeniería</w:t>
            </w:r>
            <w:r w:rsidRPr="0038383F">
              <w:rPr>
                <w:rFonts w:ascii="Arial" w:eastAsia="Times New Roman" w:hAnsi="Arial" w:cs="Arial"/>
                <w:color w:val="000000" w:themeColor="text1"/>
                <w:sz w:val="18"/>
                <w:szCs w:val="18"/>
                <w:lang w:eastAsia="es-VE"/>
              </w:rPr>
              <w:t xml:space="preserve"> de TI</w:t>
            </w:r>
          </w:p>
        </w:tc>
        <w:tc>
          <w:tcPr>
            <w:tcW w:w="2429" w:type="dxa"/>
          </w:tcPr>
          <w:p w14:paraId="67D7E118" w14:textId="1CACFF3A" w:rsidR="00CA4177" w:rsidRPr="00081D0D" w:rsidRDefault="00CA4177" w:rsidP="00B84789">
            <w:pPr>
              <w:spacing w:line="240" w:lineRule="atLeast"/>
              <w:jc w:val="both"/>
              <w:rPr>
                <w:rFonts w:ascii="Arial" w:eastAsia="Times New Roman" w:hAnsi="Arial" w:cs="Arial"/>
                <w:color w:val="00B050"/>
                <w:sz w:val="18"/>
                <w:szCs w:val="18"/>
                <w:lang w:eastAsia="es-VE"/>
              </w:rPr>
            </w:pPr>
          </w:p>
        </w:tc>
      </w:tr>
      <w:tr w:rsidR="009552D4" w:rsidRPr="00081D0D" w14:paraId="1536E44B" w14:textId="77777777" w:rsidTr="00880EC8">
        <w:tc>
          <w:tcPr>
            <w:tcW w:w="1843" w:type="dxa"/>
          </w:tcPr>
          <w:p w14:paraId="7F4A01C4" w14:textId="5E827C6E" w:rsidR="009552D4" w:rsidRPr="00081D0D" w:rsidRDefault="005714DB" w:rsidP="009552D4">
            <w:pPr>
              <w:spacing w:line="240" w:lineRule="atLeast"/>
              <w:ind w:left="32"/>
              <w:jc w:val="both"/>
              <w:rPr>
                <w:rFonts w:ascii="Arial" w:eastAsia="Times New Roman" w:hAnsi="Arial" w:cs="Arial"/>
                <w:color w:val="00B050"/>
                <w:sz w:val="18"/>
                <w:szCs w:val="18"/>
                <w:lang w:eastAsia="es-VE"/>
              </w:rPr>
            </w:pPr>
            <w:ins w:id="433" w:author="Elvia Maria Gacha Garcia" w:date="2022-06-03T10:38:00Z">
              <w:r>
                <w:rPr>
                  <w:rFonts w:ascii="Arial" w:eastAsia="Times New Roman" w:hAnsi="Arial" w:cs="Arial"/>
                  <w:color w:val="000000" w:themeColor="text1"/>
                  <w:sz w:val="18"/>
                  <w:szCs w:val="18"/>
                  <w:lang w:eastAsia="es-VE"/>
                </w:rPr>
                <w:t>Fernando Castro</w:t>
              </w:r>
            </w:ins>
            <w:del w:id="434" w:author="Elvia Maria Gacha Garcia" w:date="2022-06-03T10:38:00Z">
              <w:r w:rsidR="00F77D14" w:rsidRPr="00F77D14" w:rsidDel="005714DB">
                <w:rPr>
                  <w:rFonts w:ascii="Arial" w:eastAsia="Times New Roman" w:hAnsi="Arial" w:cs="Arial"/>
                  <w:color w:val="000000" w:themeColor="text1"/>
                  <w:sz w:val="18"/>
                  <w:szCs w:val="18"/>
                  <w:lang w:eastAsia="es-VE"/>
                </w:rPr>
                <w:delText>Estephanie Miranda</w:delText>
              </w:r>
            </w:del>
          </w:p>
        </w:tc>
        <w:tc>
          <w:tcPr>
            <w:tcW w:w="2268" w:type="dxa"/>
          </w:tcPr>
          <w:p w14:paraId="5532B908" w14:textId="7E69E266" w:rsidR="009552D4" w:rsidRPr="001D0B85" w:rsidRDefault="009552D4" w:rsidP="00B22244">
            <w:pPr>
              <w:spacing w:line="240" w:lineRule="atLeast"/>
              <w:jc w:val="both"/>
              <w:rPr>
                <w:rFonts w:ascii="Arial" w:eastAsia="Times New Roman" w:hAnsi="Arial" w:cs="Arial"/>
                <w:color w:val="000000" w:themeColor="text1"/>
                <w:sz w:val="18"/>
                <w:szCs w:val="18"/>
                <w:lang w:eastAsia="es-VE"/>
              </w:rPr>
              <w:pPrChange w:id="435" w:author="Elvia Maria Gacha Garcia" w:date="2022-06-02T17:39:00Z">
                <w:pPr>
                  <w:spacing w:line="240" w:lineRule="atLeast"/>
                  <w:ind w:left="32"/>
                  <w:jc w:val="both"/>
                </w:pPr>
              </w:pPrChange>
            </w:pPr>
            <w:r w:rsidRPr="00B84789">
              <w:rPr>
                <w:rFonts w:ascii="Arial" w:eastAsia="Times New Roman" w:hAnsi="Arial" w:cs="Arial"/>
                <w:color w:val="000000" w:themeColor="text1"/>
                <w:sz w:val="18"/>
                <w:szCs w:val="18"/>
                <w:lang w:eastAsia="es-VE"/>
              </w:rPr>
              <w:t>Analista de Certificación</w:t>
            </w:r>
          </w:p>
        </w:tc>
        <w:tc>
          <w:tcPr>
            <w:tcW w:w="2249" w:type="dxa"/>
          </w:tcPr>
          <w:p w14:paraId="15F1596D" w14:textId="3F1F5C70" w:rsidR="009552D4" w:rsidRPr="00880EC8" w:rsidRDefault="009552D4" w:rsidP="009552D4">
            <w:pPr>
              <w:spacing w:line="240" w:lineRule="atLeast"/>
              <w:jc w:val="both"/>
              <w:rPr>
                <w:rFonts w:ascii="Arial" w:eastAsia="Times New Roman" w:hAnsi="Arial" w:cs="Arial"/>
                <w:color w:val="000000" w:themeColor="text1"/>
                <w:sz w:val="18"/>
                <w:szCs w:val="18"/>
                <w:lang w:eastAsia="es-VE"/>
              </w:rPr>
            </w:pPr>
            <w:r w:rsidRPr="00880EC8">
              <w:rPr>
                <w:rFonts w:ascii="Arial" w:eastAsia="Times New Roman" w:hAnsi="Arial" w:cs="Arial"/>
                <w:color w:val="000000" w:themeColor="text1"/>
                <w:sz w:val="18"/>
                <w:szCs w:val="18"/>
                <w:lang w:eastAsia="es-VE"/>
              </w:rPr>
              <w:t>Ingeniería</w:t>
            </w:r>
            <w:r w:rsidRPr="0038383F">
              <w:rPr>
                <w:rFonts w:ascii="Arial" w:eastAsia="Times New Roman" w:hAnsi="Arial" w:cs="Arial"/>
                <w:color w:val="000000" w:themeColor="text1"/>
                <w:sz w:val="18"/>
                <w:szCs w:val="18"/>
                <w:lang w:eastAsia="es-VE"/>
              </w:rPr>
              <w:t xml:space="preserve"> de TI</w:t>
            </w:r>
          </w:p>
        </w:tc>
        <w:tc>
          <w:tcPr>
            <w:tcW w:w="2429" w:type="dxa"/>
          </w:tcPr>
          <w:p w14:paraId="67006531" w14:textId="77777777" w:rsidR="009552D4" w:rsidRPr="00081D0D" w:rsidRDefault="009552D4" w:rsidP="009552D4">
            <w:pPr>
              <w:spacing w:line="240" w:lineRule="atLeast"/>
              <w:jc w:val="both"/>
              <w:rPr>
                <w:rFonts w:ascii="Arial" w:eastAsia="Times New Roman" w:hAnsi="Arial" w:cs="Arial"/>
                <w:color w:val="00B050"/>
                <w:sz w:val="18"/>
                <w:szCs w:val="18"/>
                <w:lang w:eastAsia="es-VE"/>
              </w:rPr>
            </w:pPr>
          </w:p>
        </w:tc>
      </w:tr>
    </w:tbl>
    <w:p w14:paraId="5DF32F28" w14:textId="77777777" w:rsidR="00431A58" w:rsidRPr="00081D0D" w:rsidRDefault="00431A58" w:rsidP="00B84789">
      <w:pPr>
        <w:shd w:val="clear" w:color="auto" w:fill="FFFFFF"/>
        <w:spacing w:after="0" w:line="240" w:lineRule="atLeast"/>
        <w:jc w:val="both"/>
        <w:rPr>
          <w:rFonts w:ascii="Arial" w:eastAsia="Times New Roman" w:hAnsi="Arial" w:cs="Arial"/>
          <w:color w:val="00B050"/>
          <w:sz w:val="18"/>
          <w:szCs w:val="18"/>
          <w:lang w:eastAsia="es-VE"/>
        </w:rPr>
      </w:pPr>
    </w:p>
    <w:p w14:paraId="5564F389" w14:textId="77777777" w:rsidR="00431A58" w:rsidRPr="00081D0D" w:rsidRDefault="00431A58" w:rsidP="00B84789">
      <w:pPr>
        <w:pStyle w:val="Ttulo3"/>
        <w:numPr>
          <w:ilvl w:val="1"/>
          <w:numId w:val="33"/>
        </w:numPr>
        <w:spacing w:line="240" w:lineRule="atLeast"/>
        <w:jc w:val="both"/>
        <w:rPr>
          <w:rFonts w:ascii="Arial" w:hAnsi="Arial" w:cs="Arial"/>
        </w:rPr>
      </w:pPr>
      <w:r w:rsidRPr="00081D0D">
        <w:rPr>
          <w:rFonts w:ascii="Arial" w:hAnsi="Arial" w:cs="Arial"/>
        </w:rPr>
        <w:t>Físicos y de Logísticas</w:t>
      </w:r>
    </w:p>
    <w:p w14:paraId="1CDFBF17" w14:textId="77777777" w:rsidR="00431A58" w:rsidRPr="00081D0D" w:rsidRDefault="00431A58" w:rsidP="00B84789">
      <w:pPr>
        <w:pStyle w:val="BladexNormal"/>
        <w:spacing w:line="240" w:lineRule="atLeast"/>
        <w:rPr>
          <w:rFonts w:ascii="Arial" w:hAnsi="Arial" w:cs="Arial"/>
          <w:color w:val="00B050"/>
          <w:sz w:val="18"/>
          <w:szCs w:val="18"/>
          <w:lang w:val="es-PA"/>
        </w:rPr>
      </w:pPr>
    </w:p>
    <w:tbl>
      <w:tblPr>
        <w:tblStyle w:val="Tablaconcuadrcula"/>
        <w:tblW w:w="8789" w:type="dxa"/>
        <w:tblInd w:w="250" w:type="dxa"/>
        <w:tblLook w:val="04A0" w:firstRow="1" w:lastRow="0" w:firstColumn="1" w:lastColumn="0" w:noHBand="0" w:noVBand="1"/>
      </w:tblPr>
      <w:tblGrid>
        <w:gridCol w:w="2693"/>
        <w:gridCol w:w="2835"/>
        <w:gridCol w:w="3261"/>
      </w:tblGrid>
      <w:tr w:rsidR="00C27A3F" w:rsidRPr="00081D0D" w14:paraId="75C01CC1" w14:textId="77777777" w:rsidTr="00B84789">
        <w:tc>
          <w:tcPr>
            <w:tcW w:w="2693" w:type="dxa"/>
            <w:shd w:val="clear" w:color="auto" w:fill="548DD4" w:themeFill="text2" w:themeFillTint="99"/>
          </w:tcPr>
          <w:p w14:paraId="4EB2938C" w14:textId="77777777" w:rsidR="00C27A3F" w:rsidRPr="00081D0D" w:rsidRDefault="00C27A3F" w:rsidP="00B84789">
            <w:pPr>
              <w:spacing w:line="240" w:lineRule="atLeast"/>
              <w:jc w:val="both"/>
              <w:rPr>
                <w:rFonts w:ascii="Arial" w:eastAsia="Times New Roman" w:hAnsi="Arial" w:cs="Arial"/>
                <w:b/>
                <w:color w:val="FFFFFF" w:themeColor="background1"/>
                <w:sz w:val="20"/>
                <w:szCs w:val="20"/>
                <w:lang w:eastAsia="es-VE"/>
              </w:rPr>
            </w:pPr>
            <w:r w:rsidRPr="00081D0D">
              <w:rPr>
                <w:rFonts w:ascii="Arial" w:eastAsia="Times New Roman" w:hAnsi="Arial" w:cs="Arial"/>
                <w:b/>
                <w:color w:val="FFFFFF" w:themeColor="background1"/>
                <w:sz w:val="20"/>
                <w:szCs w:val="20"/>
                <w:lang w:eastAsia="es-VE"/>
              </w:rPr>
              <w:t>Recursos</w:t>
            </w:r>
          </w:p>
        </w:tc>
        <w:tc>
          <w:tcPr>
            <w:tcW w:w="2835" w:type="dxa"/>
            <w:shd w:val="clear" w:color="auto" w:fill="548DD4" w:themeFill="text2" w:themeFillTint="99"/>
          </w:tcPr>
          <w:p w14:paraId="33D3328F" w14:textId="77777777" w:rsidR="00C27A3F" w:rsidRPr="00081D0D" w:rsidRDefault="00C27A3F" w:rsidP="00B84789">
            <w:pPr>
              <w:spacing w:line="240" w:lineRule="atLeast"/>
              <w:jc w:val="both"/>
              <w:rPr>
                <w:rFonts w:ascii="Arial" w:eastAsia="Times New Roman" w:hAnsi="Arial" w:cs="Arial"/>
                <w:b/>
                <w:color w:val="FFFFFF" w:themeColor="background1"/>
                <w:sz w:val="20"/>
                <w:szCs w:val="20"/>
                <w:lang w:eastAsia="es-VE"/>
              </w:rPr>
            </w:pPr>
            <w:r w:rsidRPr="00081D0D">
              <w:rPr>
                <w:rFonts w:ascii="Arial" w:eastAsia="Times New Roman" w:hAnsi="Arial" w:cs="Arial"/>
                <w:b/>
                <w:color w:val="FFFFFF" w:themeColor="background1"/>
                <w:sz w:val="20"/>
                <w:szCs w:val="20"/>
                <w:lang w:eastAsia="es-VE"/>
              </w:rPr>
              <w:t>Tipo</w:t>
            </w:r>
          </w:p>
        </w:tc>
        <w:tc>
          <w:tcPr>
            <w:tcW w:w="3261" w:type="dxa"/>
            <w:shd w:val="clear" w:color="auto" w:fill="548DD4" w:themeFill="text2" w:themeFillTint="99"/>
          </w:tcPr>
          <w:p w14:paraId="4847637A" w14:textId="77777777" w:rsidR="00C27A3F" w:rsidRPr="00081D0D" w:rsidRDefault="00C27A3F" w:rsidP="00B84789">
            <w:pPr>
              <w:spacing w:line="240" w:lineRule="atLeast"/>
              <w:jc w:val="both"/>
              <w:rPr>
                <w:rFonts w:ascii="Arial" w:eastAsia="Times New Roman" w:hAnsi="Arial" w:cs="Arial"/>
                <w:b/>
                <w:color w:val="FFFFFF" w:themeColor="background1"/>
                <w:sz w:val="20"/>
                <w:szCs w:val="20"/>
                <w:lang w:eastAsia="es-VE"/>
              </w:rPr>
            </w:pPr>
            <w:r w:rsidRPr="00081D0D">
              <w:rPr>
                <w:rFonts w:ascii="Arial" w:eastAsia="Times New Roman" w:hAnsi="Arial" w:cs="Arial"/>
                <w:b/>
                <w:color w:val="FFFFFF" w:themeColor="background1"/>
                <w:sz w:val="20"/>
                <w:szCs w:val="20"/>
                <w:lang w:eastAsia="es-VE"/>
              </w:rPr>
              <w:t>Comentarios</w:t>
            </w:r>
          </w:p>
        </w:tc>
      </w:tr>
      <w:tr w:rsidR="00C27A3F" w:rsidRPr="00081D0D" w14:paraId="389D8DAA" w14:textId="77777777" w:rsidTr="00B84789">
        <w:tc>
          <w:tcPr>
            <w:tcW w:w="2693" w:type="dxa"/>
          </w:tcPr>
          <w:p w14:paraId="661C055B" w14:textId="51B41433" w:rsidR="00C27A3F" w:rsidRPr="00B84789" w:rsidRDefault="00957A2A" w:rsidP="00B84789">
            <w:pPr>
              <w:spacing w:line="240" w:lineRule="atLeast"/>
              <w:ind w:left="32"/>
              <w:jc w:val="both"/>
              <w:rPr>
                <w:rFonts w:ascii="Arial" w:eastAsia="Times New Roman" w:hAnsi="Arial" w:cs="Arial"/>
                <w:color w:val="000000" w:themeColor="text1"/>
                <w:sz w:val="18"/>
                <w:szCs w:val="18"/>
                <w:lang w:eastAsia="es-VE"/>
              </w:rPr>
            </w:pPr>
            <w:r w:rsidRPr="00B84789">
              <w:rPr>
                <w:rFonts w:ascii="Arial" w:eastAsia="Times New Roman" w:hAnsi="Arial" w:cs="Arial"/>
                <w:color w:val="000000" w:themeColor="text1"/>
                <w:sz w:val="18"/>
                <w:szCs w:val="18"/>
                <w:lang w:eastAsia="es-VE"/>
              </w:rPr>
              <w:t>Computadora</w:t>
            </w:r>
            <w:r w:rsidR="00C13B6F" w:rsidRPr="00B84789">
              <w:rPr>
                <w:rFonts w:ascii="Arial" w:eastAsia="Times New Roman" w:hAnsi="Arial" w:cs="Arial"/>
                <w:color w:val="000000" w:themeColor="text1"/>
                <w:sz w:val="18"/>
                <w:szCs w:val="18"/>
                <w:lang w:eastAsia="es-VE"/>
              </w:rPr>
              <w:t>s</w:t>
            </w:r>
          </w:p>
        </w:tc>
        <w:tc>
          <w:tcPr>
            <w:tcW w:w="2835" w:type="dxa"/>
          </w:tcPr>
          <w:p w14:paraId="5C066DF7" w14:textId="77777777" w:rsidR="00C27A3F" w:rsidRPr="00B84789" w:rsidRDefault="00957A2A" w:rsidP="00B84789">
            <w:pPr>
              <w:spacing w:line="240" w:lineRule="atLeast"/>
              <w:ind w:left="32"/>
              <w:jc w:val="both"/>
              <w:rPr>
                <w:rFonts w:ascii="Arial" w:eastAsia="Times New Roman" w:hAnsi="Arial" w:cs="Arial"/>
                <w:color w:val="000000" w:themeColor="text1"/>
                <w:sz w:val="18"/>
                <w:szCs w:val="18"/>
                <w:lang w:eastAsia="es-VE"/>
              </w:rPr>
            </w:pPr>
            <w:r w:rsidRPr="00B84789">
              <w:rPr>
                <w:rFonts w:ascii="Arial" w:eastAsia="Times New Roman" w:hAnsi="Arial" w:cs="Arial"/>
                <w:color w:val="000000" w:themeColor="text1"/>
                <w:sz w:val="18"/>
                <w:szCs w:val="18"/>
                <w:lang w:eastAsia="es-VE"/>
              </w:rPr>
              <w:t>Laptop</w:t>
            </w:r>
          </w:p>
        </w:tc>
        <w:tc>
          <w:tcPr>
            <w:tcW w:w="3261" w:type="dxa"/>
          </w:tcPr>
          <w:p w14:paraId="7DB58ADF" w14:textId="18817B07" w:rsidR="00C27A3F" w:rsidRPr="00B84789" w:rsidRDefault="00884BED" w:rsidP="00B84789">
            <w:pPr>
              <w:spacing w:line="240" w:lineRule="atLeast"/>
              <w:ind w:left="32"/>
              <w:jc w:val="both"/>
              <w:rPr>
                <w:rFonts w:ascii="Arial" w:eastAsia="Times New Roman" w:hAnsi="Arial" w:cs="Arial"/>
                <w:color w:val="000000" w:themeColor="text1"/>
                <w:sz w:val="18"/>
                <w:szCs w:val="18"/>
                <w:lang w:eastAsia="es-VE"/>
              </w:rPr>
            </w:pPr>
            <w:r w:rsidRPr="00B84789">
              <w:rPr>
                <w:rFonts w:ascii="Arial" w:eastAsia="Times New Roman" w:hAnsi="Arial" w:cs="Arial"/>
                <w:color w:val="000000" w:themeColor="text1"/>
                <w:sz w:val="18"/>
                <w:szCs w:val="18"/>
                <w:lang w:eastAsia="es-VE"/>
              </w:rPr>
              <w:t>Una laptop para cada recurso.</w:t>
            </w:r>
          </w:p>
        </w:tc>
      </w:tr>
      <w:tr w:rsidR="00C27A3F" w:rsidRPr="00081D0D" w14:paraId="52371604" w14:textId="77777777" w:rsidTr="00B84789">
        <w:tc>
          <w:tcPr>
            <w:tcW w:w="2693" w:type="dxa"/>
          </w:tcPr>
          <w:p w14:paraId="0F5087F4" w14:textId="6DBFEF77" w:rsidR="00C27A3F" w:rsidRPr="00081D0D" w:rsidRDefault="0083008C" w:rsidP="00B84789">
            <w:pPr>
              <w:spacing w:line="240" w:lineRule="atLeast"/>
              <w:ind w:left="32"/>
              <w:jc w:val="both"/>
              <w:rPr>
                <w:rFonts w:ascii="Arial" w:eastAsia="Times New Roman" w:hAnsi="Arial" w:cs="Arial"/>
                <w:color w:val="00B050"/>
                <w:sz w:val="18"/>
                <w:szCs w:val="18"/>
                <w:lang w:eastAsia="es-VE"/>
              </w:rPr>
            </w:pPr>
            <w:r w:rsidRPr="00B84789">
              <w:rPr>
                <w:rFonts w:ascii="Arial" w:eastAsia="Times New Roman" w:hAnsi="Arial" w:cs="Arial"/>
                <w:color w:val="000000" w:themeColor="text1"/>
                <w:sz w:val="18"/>
                <w:szCs w:val="18"/>
                <w:lang w:eastAsia="es-VE"/>
              </w:rPr>
              <w:t>Internet</w:t>
            </w:r>
          </w:p>
        </w:tc>
        <w:tc>
          <w:tcPr>
            <w:tcW w:w="2835" w:type="dxa"/>
          </w:tcPr>
          <w:p w14:paraId="1F7C6346" w14:textId="33498647" w:rsidR="00C27A3F" w:rsidRPr="00081D0D" w:rsidRDefault="0083008C" w:rsidP="00B84789">
            <w:pPr>
              <w:spacing w:line="240" w:lineRule="atLeast"/>
              <w:ind w:left="32"/>
              <w:jc w:val="both"/>
              <w:rPr>
                <w:rFonts w:ascii="Arial" w:eastAsia="Times New Roman" w:hAnsi="Arial" w:cs="Arial"/>
                <w:color w:val="00B050"/>
                <w:sz w:val="18"/>
                <w:szCs w:val="18"/>
                <w:lang w:eastAsia="es-VE"/>
              </w:rPr>
            </w:pPr>
            <w:r w:rsidRPr="00B84789">
              <w:rPr>
                <w:rFonts w:ascii="Arial" w:eastAsia="Times New Roman" w:hAnsi="Arial" w:cs="Arial"/>
                <w:color w:val="000000" w:themeColor="text1"/>
                <w:sz w:val="18"/>
                <w:szCs w:val="18"/>
                <w:lang w:eastAsia="es-VE"/>
              </w:rPr>
              <w:t>Wifi o LAN</w:t>
            </w:r>
          </w:p>
        </w:tc>
        <w:tc>
          <w:tcPr>
            <w:tcW w:w="3261" w:type="dxa"/>
          </w:tcPr>
          <w:p w14:paraId="01F940C9" w14:textId="77777777" w:rsidR="00C27A3F" w:rsidRPr="00081D0D" w:rsidRDefault="00C27A3F" w:rsidP="00B84789">
            <w:pPr>
              <w:spacing w:line="240" w:lineRule="atLeast"/>
              <w:jc w:val="both"/>
              <w:rPr>
                <w:rFonts w:ascii="Arial" w:eastAsia="Times New Roman" w:hAnsi="Arial" w:cs="Arial"/>
                <w:color w:val="00B050"/>
                <w:sz w:val="18"/>
                <w:szCs w:val="18"/>
                <w:lang w:eastAsia="es-VE"/>
              </w:rPr>
            </w:pPr>
          </w:p>
        </w:tc>
      </w:tr>
      <w:tr w:rsidR="005D54F1" w:rsidRPr="00081D0D" w14:paraId="7C2E78C4" w14:textId="77777777" w:rsidTr="004E46A5">
        <w:tc>
          <w:tcPr>
            <w:tcW w:w="2693" w:type="dxa"/>
          </w:tcPr>
          <w:p w14:paraId="2013733D" w14:textId="59828284" w:rsidR="005D54F1" w:rsidRPr="0083008C" w:rsidRDefault="005D54F1">
            <w:pPr>
              <w:spacing w:line="240" w:lineRule="atLeast"/>
              <w:ind w:left="32"/>
              <w:jc w:val="both"/>
              <w:rPr>
                <w:rFonts w:ascii="Arial" w:eastAsia="Times New Roman" w:hAnsi="Arial" w:cs="Arial"/>
                <w:color w:val="000000" w:themeColor="text1"/>
                <w:sz w:val="18"/>
                <w:szCs w:val="18"/>
                <w:lang w:eastAsia="es-VE"/>
              </w:rPr>
            </w:pPr>
            <w:r>
              <w:rPr>
                <w:rFonts w:ascii="Arial" w:eastAsia="Times New Roman" w:hAnsi="Arial" w:cs="Arial"/>
                <w:color w:val="000000" w:themeColor="text1"/>
                <w:sz w:val="18"/>
                <w:szCs w:val="18"/>
                <w:lang w:eastAsia="es-VE"/>
              </w:rPr>
              <w:t>Monitores extras</w:t>
            </w:r>
          </w:p>
        </w:tc>
        <w:tc>
          <w:tcPr>
            <w:tcW w:w="2835" w:type="dxa"/>
          </w:tcPr>
          <w:p w14:paraId="2538B292" w14:textId="01FCAF52" w:rsidR="005D54F1" w:rsidRPr="0083008C" w:rsidRDefault="005D54F1">
            <w:pPr>
              <w:spacing w:line="240" w:lineRule="atLeast"/>
              <w:ind w:left="32"/>
              <w:jc w:val="both"/>
              <w:rPr>
                <w:rFonts w:ascii="Arial" w:eastAsia="Times New Roman" w:hAnsi="Arial" w:cs="Arial"/>
                <w:color w:val="000000" w:themeColor="text1"/>
                <w:sz w:val="18"/>
                <w:szCs w:val="18"/>
                <w:lang w:eastAsia="es-VE"/>
              </w:rPr>
            </w:pPr>
            <w:r>
              <w:rPr>
                <w:rFonts w:ascii="Arial" w:eastAsia="Times New Roman" w:hAnsi="Arial" w:cs="Arial"/>
                <w:color w:val="000000" w:themeColor="text1"/>
                <w:sz w:val="18"/>
                <w:szCs w:val="18"/>
                <w:lang w:eastAsia="es-VE"/>
              </w:rPr>
              <w:t>Monitor</w:t>
            </w:r>
          </w:p>
        </w:tc>
        <w:tc>
          <w:tcPr>
            <w:tcW w:w="3261" w:type="dxa"/>
          </w:tcPr>
          <w:p w14:paraId="0B27427D" w14:textId="77777777" w:rsidR="005D54F1" w:rsidRPr="00081D0D" w:rsidRDefault="005D54F1">
            <w:pPr>
              <w:spacing w:line="240" w:lineRule="atLeast"/>
              <w:jc w:val="both"/>
              <w:rPr>
                <w:rFonts w:ascii="Arial" w:eastAsia="Times New Roman" w:hAnsi="Arial" w:cs="Arial"/>
                <w:color w:val="00B050"/>
                <w:sz w:val="18"/>
                <w:szCs w:val="18"/>
                <w:lang w:eastAsia="es-VE"/>
              </w:rPr>
            </w:pPr>
          </w:p>
        </w:tc>
      </w:tr>
    </w:tbl>
    <w:p w14:paraId="223AB6C3" w14:textId="77777777" w:rsidR="0007352E" w:rsidRPr="00081D0D" w:rsidRDefault="0007352E" w:rsidP="00B84789">
      <w:pPr>
        <w:shd w:val="clear" w:color="auto" w:fill="FFFFFF"/>
        <w:spacing w:after="0" w:line="240" w:lineRule="atLeast"/>
        <w:jc w:val="both"/>
        <w:rPr>
          <w:rFonts w:ascii="Arial" w:eastAsia="Times New Roman" w:hAnsi="Arial" w:cs="Arial"/>
          <w:color w:val="00B050"/>
          <w:szCs w:val="24"/>
          <w:lang w:eastAsia="es-VE"/>
        </w:rPr>
      </w:pPr>
    </w:p>
    <w:p w14:paraId="30037DF1" w14:textId="77777777" w:rsidR="00431A58" w:rsidRPr="00081D0D" w:rsidRDefault="00431A58" w:rsidP="00B84789">
      <w:pPr>
        <w:pStyle w:val="Ttulo3"/>
        <w:spacing w:line="240" w:lineRule="atLeast"/>
        <w:jc w:val="both"/>
        <w:rPr>
          <w:rFonts w:ascii="Arial" w:hAnsi="Arial" w:cs="Arial"/>
        </w:rPr>
      </w:pPr>
      <w:bookmarkStart w:id="436" w:name="_Toc388088244"/>
      <w:r w:rsidRPr="00081D0D">
        <w:rPr>
          <w:rFonts w:ascii="Arial" w:hAnsi="Arial" w:cs="Arial"/>
        </w:rPr>
        <w:t>6.3 Herramientas</w:t>
      </w:r>
      <w:r w:rsidR="00B9243B" w:rsidRPr="00081D0D">
        <w:rPr>
          <w:rFonts w:ascii="Arial" w:hAnsi="Arial" w:cs="Arial"/>
        </w:rPr>
        <w:t>/Datos</w:t>
      </w:r>
      <w:r w:rsidRPr="00081D0D">
        <w:rPr>
          <w:rFonts w:ascii="Arial" w:hAnsi="Arial" w:cs="Arial"/>
        </w:rPr>
        <w:t xml:space="preserve"> de Pruebas Requeridas</w:t>
      </w:r>
      <w:bookmarkEnd w:id="436"/>
      <w:r w:rsidRPr="00081D0D">
        <w:rPr>
          <w:rFonts w:ascii="Arial" w:hAnsi="Arial" w:cs="Arial"/>
        </w:rPr>
        <w:t> </w:t>
      </w:r>
    </w:p>
    <w:tbl>
      <w:tblPr>
        <w:tblStyle w:val="Tablaconcuadrcula"/>
        <w:tblW w:w="8789" w:type="dxa"/>
        <w:tblInd w:w="250" w:type="dxa"/>
        <w:tblLook w:val="04A0" w:firstRow="1" w:lastRow="0" w:firstColumn="1" w:lastColumn="0" w:noHBand="0" w:noVBand="1"/>
      </w:tblPr>
      <w:tblGrid>
        <w:gridCol w:w="1559"/>
        <w:gridCol w:w="7230"/>
      </w:tblGrid>
      <w:tr w:rsidR="00C27A3F" w:rsidRPr="00081D0D" w14:paraId="77EDA204" w14:textId="77777777" w:rsidTr="00B84789">
        <w:tc>
          <w:tcPr>
            <w:tcW w:w="1559" w:type="dxa"/>
            <w:shd w:val="clear" w:color="auto" w:fill="548DD4" w:themeFill="text2" w:themeFillTint="99"/>
          </w:tcPr>
          <w:p w14:paraId="2B29B6FC" w14:textId="77777777" w:rsidR="00C27A3F" w:rsidRPr="00081D0D" w:rsidRDefault="00C27A3F" w:rsidP="00B84789">
            <w:pPr>
              <w:spacing w:line="240" w:lineRule="atLeast"/>
              <w:jc w:val="both"/>
              <w:rPr>
                <w:rFonts w:ascii="Arial" w:eastAsia="Times New Roman" w:hAnsi="Arial" w:cs="Arial"/>
                <w:b/>
                <w:color w:val="FFFFFF" w:themeColor="background1"/>
                <w:sz w:val="20"/>
                <w:szCs w:val="20"/>
                <w:lang w:eastAsia="es-VE"/>
              </w:rPr>
            </w:pPr>
            <w:r w:rsidRPr="00081D0D">
              <w:rPr>
                <w:rFonts w:ascii="Arial" w:eastAsia="Times New Roman" w:hAnsi="Arial" w:cs="Arial"/>
                <w:b/>
                <w:color w:val="FFFFFF" w:themeColor="background1"/>
                <w:sz w:val="20"/>
                <w:szCs w:val="20"/>
                <w:lang w:eastAsia="es-VE"/>
              </w:rPr>
              <w:t>Herramienta</w:t>
            </w:r>
          </w:p>
        </w:tc>
        <w:tc>
          <w:tcPr>
            <w:tcW w:w="7230" w:type="dxa"/>
            <w:shd w:val="clear" w:color="auto" w:fill="548DD4" w:themeFill="text2" w:themeFillTint="99"/>
          </w:tcPr>
          <w:p w14:paraId="7A5DB4CA" w14:textId="77777777" w:rsidR="00C27A3F" w:rsidRPr="00081D0D" w:rsidRDefault="00C27A3F" w:rsidP="00B84789">
            <w:pPr>
              <w:spacing w:line="240" w:lineRule="atLeast"/>
              <w:jc w:val="both"/>
              <w:rPr>
                <w:rFonts w:ascii="Arial" w:eastAsia="Times New Roman" w:hAnsi="Arial" w:cs="Arial"/>
                <w:b/>
                <w:color w:val="FFFFFF" w:themeColor="background1"/>
                <w:sz w:val="20"/>
                <w:szCs w:val="20"/>
                <w:lang w:eastAsia="es-VE"/>
              </w:rPr>
            </w:pPr>
            <w:r w:rsidRPr="00081D0D">
              <w:rPr>
                <w:rFonts w:ascii="Arial" w:eastAsia="Times New Roman" w:hAnsi="Arial" w:cs="Arial"/>
                <w:b/>
                <w:color w:val="FFFFFF" w:themeColor="background1"/>
                <w:sz w:val="20"/>
                <w:szCs w:val="20"/>
                <w:lang w:eastAsia="es-VE"/>
              </w:rPr>
              <w:t>Descripción</w:t>
            </w:r>
          </w:p>
        </w:tc>
      </w:tr>
      <w:tr w:rsidR="00C27A3F" w:rsidRPr="00081D0D" w14:paraId="3864CAC7" w14:textId="77777777" w:rsidTr="00B84789">
        <w:tc>
          <w:tcPr>
            <w:tcW w:w="1559" w:type="dxa"/>
          </w:tcPr>
          <w:p w14:paraId="726D5E60" w14:textId="77777777" w:rsidR="00C27A3F" w:rsidRPr="00081D0D" w:rsidRDefault="005C15EC" w:rsidP="00B84789">
            <w:pPr>
              <w:spacing w:line="240" w:lineRule="atLeast"/>
              <w:ind w:left="32"/>
              <w:jc w:val="both"/>
              <w:rPr>
                <w:rFonts w:ascii="Arial" w:eastAsia="Times New Roman" w:hAnsi="Arial" w:cs="Arial"/>
                <w:color w:val="00B050"/>
                <w:sz w:val="18"/>
                <w:szCs w:val="18"/>
                <w:lang w:eastAsia="es-VE"/>
              </w:rPr>
            </w:pPr>
            <w:proofErr w:type="spellStart"/>
            <w:r w:rsidRPr="00B84789">
              <w:rPr>
                <w:rFonts w:ascii="Arial" w:eastAsia="Times New Roman" w:hAnsi="Arial" w:cs="Arial"/>
                <w:sz w:val="18"/>
                <w:szCs w:val="18"/>
                <w:lang w:eastAsia="es-VE"/>
              </w:rPr>
              <w:t>Screenpresso</w:t>
            </w:r>
            <w:proofErr w:type="spellEnd"/>
          </w:p>
        </w:tc>
        <w:tc>
          <w:tcPr>
            <w:tcW w:w="7230" w:type="dxa"/>
          </w:tcPr>
          <w:p w14:paraId="68CA6A81" w14:textId="77777777" w:rsidR="00C27A3F" w:rsidRPr="00B84789" w:rsidRDefault="005C15EC" w:rsidP="00B84789">
            <w:pPr>
              <w:spacing w:line="240" w:lineRule="atLeast"/>
              <w:jc w:val="both"/>
              <w:rPr>
                <w:rFonts w:ascii="Arial" w:eastAsia="Times New Roman" w:hAnsi="Arial" w:cs="Arial"/>
                <w:sz w:val="18"/>
                <w:szCs w:val="18"/>
                <w:lang w:eastAsia="es-VE"/>
              </w:rPr>
            </w:pPr>
            <w:r w:rsidRPr="00B84789">
              <w:rPr>
                <w:rFonts w:ascii="Arial" w:eastAsia="Times New Roman" w:hAnsi="Arial" w:cs="Arial"/>
                <w:sz w:val="18"/>
                <w:szCs w:val="18"/>
                <w:lang w:eastAsia="es-VE"/>
              </w:rPr>
              <w:t>Herramienta para tomar evidencias en video y capturas de pantalla</w:t>
            </w:r>
          </w:p>
        </w:tc>
      </w:tr>
      <w:tr w:rsidR="00C27A3F" w:rsidRPr="00081D0D" w14:paraId="2A4A55AE" w14:textId="77777777" w:rsidTr="00B84789">
        <w:tc>
          <w:tcPr>
            <w:tcW w:w="1559" w:type="dxa"/>
          </w:tcPr>
          <w:p w14:paraId="0DC40E0F" w14:textId="77777777" w:rsidR="00C27A3F" w:rsidRPr="00081D0D" w:rsidRDefault="005C15EC" w:rsidP="00B84789">
            <w:pPr>
              <w:spacing w:line="240" w:lineRule="atLeast"/>
              <w:jc w:val="both"/>
              <w:rPr>
                <w:rFonts w:ascii="Arial" w:eastAsia="Times New Roman" w:hAnsi="Arial" w:cs="Arial"/>
                <w:color w:val="00B050"/>
                <w:sz w:val="18"/>
                <w:szCs w:val="18"/>
                <w:lang w:eastAsia="es-VE"/>
              </w:rPr>
            </w:pPr>
            <w:r w:rsidRPr="00B84789">
              <w:rPr>
                <w:rFonts w:ascii="Arial" w:eastAsia="Times New Roman" w:hAnsi="Arial" w:cs="Arial"/>
                <w:sz w:val="18"/>
                <w:szCs w:val="18"/>
                <w:lang w:eastAsia="es-VE"/>
              </w:rPr>
              <w:t>Azure DevOps</w:t>
            </w:r>
          </w:p>
        </w:tc>
        <w:tc>
          <w:tcPr>
            <w:tcW w:w="7230" w:type="dxa"/>
          </w:tcPr>
          <w:p w14:paraId="355C2027" w14:textId="77777777" w:rsidR="00C27A3F" w:rsidRPr="00081D0D" w:rsidRDefault="005C15EC" w:rsidP="00B84789">
            <w:pPr>
              <w:spacing w:line="240" w:lineRule="atLeast"/>
              <w:jc w:val="both"/>
              <w:rPr>
                <w:rFonts w:ascii="Arial" w:eastAsia="Times New Roman" w:hAnsi="Arial" w:cs="Arial"/>
                <w:color w:val="00B050"/>
                <w:sz w:val="18"/>
                <w:szCs w:val="18"/>
                <w:lang w:eastAsia="es-VE"/>
              </w:rPr>
            </w:pPr>
            <w:r w:rsidRPr="00B84789">
              <w:rPr>
                <w:rFonts w:ascii="Arial" w:eastAsia="Times New Roman" w:hAnsi="Arial" w:cs="Arial"/>
                <w:sz w:val="18"/>
                <w:szCs w:val="18"/>
                <w:lang w:eastAsia="es-VE"/>
              </w:rPr>
              <w:t>Herramienta para la gestión de proyectos agiles</w:t>
            </w:r>
            <w:r>
              <w:rPr>
                <w:rFonts w:ascii="Arial" w:eastAsia="Times New Roman" w:hAnsi="Arial" w:cs="Arial"/>
                <w:sz w:val="18"/>
                <w:szCs w:val="18"/>
                <w:lang w:eastAsia="es-VE"/>
              </w:rPr>
              <w:t>.</w:t>
            </w:r>
          </w:p>
        </w:tc>
      </w:tr>
      <w:tr w:rsidR="00C27A3F" w:rsidRPr="00081D0D" w14:paraId="59CEBB48" w14:textId="77777777" w:rsidTr="00B84789">
        <w:tc>
          <w:tcPr>
            <w:tcW w:w="1559" w:type="dxa"/>
          </w:tcPr>
          <w:p w14:paraId="440954E0" w14:textId="32C489BF" w:rsidR="00C27A3F" w:rsidRPr="00081D0D" w:rsidRDefault="009B636D" w:rsidP="00B84789">
            <w:pPr>
              <w:spacing w:line="240" w:lineRule="atLeast"/>
              <w:jc w:val="both"/>
              <w:rPr>
                <w:rFonts w:ascii="Arial" w:eastAsia="Times New Roman" w:hAnsi="Arial" w:cs="Arial"/>
                <w:color w:val="00B050"/>
                <w:sz w:val="18"/>
                <w:szCs w:val="18"/>
                <w:lang w:eastAsia="es-VE"/>
              </w:rPr>
            </w:pPr>
            <w:r w:rsidRPr="00B84789">
              <w:rPr>
                <w:rFonts w:ascii="Arial" w:eastAsia="Times New Roman" w:hAnsi="Arial" w:cs="Arial"/>
                <w:sz w:val="18"/>
                <w:szCs w:val="18"/>
                <w:lang w:eastAsia="es-VE"/>
              </w:rPr>
              <w:t xml:space="preserve">Microsoft </w:t>
            </w:r>
            <w:r w:rsidR="003708B9">
              <w:rPr>
                <w:rFonts w:ascii="Arial" w:eastAsia="Times New Roman" w:hAnsi="Arial" w:cs="Arial"/>
                <w:sz w:val="18"/>
                <w:szCs w:val="18"/>
                <w:lang w:eastAsia="es-VE"/>
              </w:rPr>
              <w:t>365</w:t>
            </w:r>
          </w:p>
        </w:tc>
        <w:tc>
          <w:tcPr>
            <w:tcW w:w="7230" w:type="dxa"/>
          </w:tcPr>
          <w:p w14:paraId="3509F37C" w14:textId="5329E1BB" w:rsidR="00C27A3F" w:rsidRPr="00081D0D" w:rsidRDefault="009B636D" w:rsidP="00B84789">
            <w:pPr>
              <w:spacing w:line="240" w:lineRule="atLeast"/>
              <w:jc w:val="both"/>
              <w:rPr>
                <w:rFonts w:ascii="Arial" w:eastAsia="Times New Roman" w:hAnsi="Arial" w:cs="Arial"/>
                <w:color w:val="00B050"/>
                <w:sz w:val="18"/>
                <w:szCs w:val="18"/>
                <w:lang w:eastAsia="es-VE"/>
              </w:rPr>
            </w:pPr>
            <w:r w:rsidRPr="00B84789">
              <w:rPr>
                <w:rFonts w:ascii="Arial" w:eastAsia="Times New Roman" w:hAnsi="Arial" w:cs="Arial"/>
                <w:sz w:val="18"/>
                <w:szCs w:val="18"/>
                <w:lang w:eastAsia="es-VE"/>
              </w:rPr>
              <w:t>Herramient</w:t>
            </w:r>
            <w:r w:rsidR="00DF0648" w:rsidRPr="00B84789">
              <w:rPr>
                <w:rFonts w:ascii="Arial" w:eastAsia="Times New Roman" w:hAnsi="Arial" w:cs="Arial"/>
                <w:sz w:val="18"/>
                <w:szCs w:val="18"/>
                <w:lang w:eastAsia="es-VE"/>
              </w:rPr>
              <w:t>as pa</w:t>
            </w:r>
            <w:r w:rsidR="003B44DD" w:rsidRPr="00B84789">
              <w:rPr>
                <w:rFonts w:ascii="Arial" w:eastAsia="Times New Roman" w:hAnsi="Arial" w:cs="Arial"/>
                <w:sz w:val="18"/>
                <w:szCs w:val="18"/>
                <w:lang w:eastAsia="es-VE"/>
              </w:rPr>
              <w:t>ra</w:t>
            </w:r>
            <w:r w:rsidR="009736AD" w:rsidRPr="00B84789">
              <w:rPr>
                <w:rFonts w:ascii="Arial" w:eastAsia="Times New Roman" w:hAnsi="Arial" w:cs="Arial"/>
                <w:sz w:val="18"/>
                <w:szCs w:val="18"/>
                <w:lang w:eastAsia="es-VE"/>
              </w:rPr>
              <w:t xml:space="preserve"> </w:t>
            </w:r>
            <w:r w:rsidR="00433FE5" w:rsidRPr="00B84789">
              <w:rPr>
                <w:rFonts w:ascii="Arial" w:eastAsia="Times New Roman" w:hAnsi="Arial" w:cs="Arial"/>
                <w:sz w:val="18"/>
                <w:szCs w:val="18"/>
                <w:lang w:eastAsia="es-VE"/>
              </w:rPr>
              <w:t xml:space="preserve">la gestión de datos e </w:t>
            </w:r>
            <w:r w:rsidR="00433FE5" w:rsidRPr="00433FE5">
              <w:rPr>
                <w:rFonts w:ascii="Arial" w:eastAsia="Times New Roman" w:hAnsi="Arial" w:cs="Arial"/>
                <w:sz w:val="18"/>
                <w:szCs w:val="18"/>
                <w:lang w:eastAsia="es-VE"/>
              </w:rPr>
              <w:t>información</w:t>
            </w:r>
            <w:r w:rsidR="00433FE5" w:rsidRPr="00B84789">
              <w:rPr>
                <w:rFonts w:ascii="Arial" w:eastAsia="Times New Roman" w:hAnsi="Arial" w:cs="Arial"/>
                <w:sz w:val="18"/>
                <w:szCs w:val="18"/>
                <w:lang w:eastAsia="es-VE"/>
              </w:rPr>
              <w:t>.</w:t>
            </w:r>
          </w:p>
        </w:tc>
      </w:tr>
    </w:tbl>
    <w:p w14:paraId="6E5BDF8E" w14:textId="77777777" w:rsidR="00B741D6" w:rsidRPr="00081D0D" w:rsidRDefault="00B741D6" w:rsidP="00B84789">
      <w:pPr>
        <w:spacing w:line="240" w:lineRule="atLeast"/>
        <w:jc w:val="both"/>
        <w:rPr>
          <w:rFonts w:ascii="Arial" w:hAnsi="Arial" w:cs="Arial"/>
        </w:rPr>
      </w:pPr>
    </w:p>
    <w:p w14:paraId="1D99614F" w14:textId="0C8D2ED1" w:rsidR="00454786" w:rsidRDefault="00B9243B" w:rsidP="00BD1825">
      <w:pPr>
        <w:pStyle w:val="Ttulo2"/>
        <w:numPr>
          <w:ilvl w:val="0"/>
          <w:numId w:val="4"/>
        </w:numPr>
        <w:spacing w:before="120" w:line="240" w:lineRule="atLeast"/>
        <w:ind w:left="284" w:hanging="284"/>
        <w:jc w:val="both"/>
        <w:rPr>
          <w:rFonts w:ascii="Arial" w:hAnsi="Arial" w:cs="Arial"/>
        </w:rPr>
      </w:pPr>
      <w:bookmarkStart w:id="437" w:name="_Toc31373201"/>
      <w:r w:rsidRPr="00081D0D">
        <w:rPr>
          <w:rFonts w:ascii="Arial" w:hAnsi="Arial" w:cs="Arial"/>
        </w:rPr>
        <w:t>Riesgos</w:t>
      </w:r>
      <w:bookmarkEnd w:id="437"/>
    </w:p>
    <w:p w14:paraId="1F49CA17" w14:textId="02E28469" w:rsidR="00BD1825" w:rsidRDefault="00BD1825" w:rsidP="00BD1825"/>
    <w:p w14:paraId="46FE4F64" w14:textId="7A6D517E" w:rsidR="00BD1825" w:rsidRDefault="005714DB" w:rsidP="00BD1825">
      <w:pPr>
        <w:jc w:val="center"/>
      </w:pPr>
      <w:ins w:id="438" w:author="Elvia Maria Gacha Garcia" w:date="2022-06-03T10:38:00Z">
        <w:r>
          <w:fldChar w:fldCharType="begin"/>
        </w:r>
      </w:ins>
      <w:ins w:id="439" w:author="Elvia Maria Gacha Garcia" w:date="2022-06-03T16:31:00Z">
        <w:r w:rsidR="007F3138">
          <w:instrText>HYPERLINK "Riesgos%20en%20Plan%20de%20pruebas%20V1%200.xlsx"</w:instrText>
        </w:r>
      </w:ins>
      <w:ins w:id="440" w:author="Elvia Maria Gacha Garcia" w:date="2022-06-03T10:38:00Z">
        <w:r>
          <w:fldChar w:fldCharType="separate"/>
        </w:r>
        <w:bookmarkStart w:id="441" w:name="_MON_1715697296"/>
        <w:bookmarkEnd w:id="441"/>
        <w:r w:rsidR="001F2BF7">
          <w:object w:dxaOrig="1245" w:dyaOrig="806" w14:anchorId="5024B3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62.25pt;height:40.5pt" o:ole="">
              <v:imagedata r:id="rId12" o:title=""/>
            </v:shape>
            <o:OLEObject Type="Embed" ProgID="Excel.Sheet.12" ShapeID="_x0000_i1033" DrawAspect="Icon" ObjectID="_1715779159" r:id="rId13"/>
          </w:object>
        </w:r>
        <w:r>
          <w:fldChar w:fldCharType="end"/>
        </w:r>
      </w:ins>
    </w:p>
    <w:p w14:paraId="4229B186" w14:textId="08B156C0" w:rsidR="00B9243B" w:rsidRDefault="0091420B" w:rsidP="00B84789">
      <w:pPr>
        <w:rPr>
          <w:rFonts w:ascii="Arial" w:hAnsi="Arial" w:cs="Arial"/>
          <w:lang w:val="es-CO"/>
        </w:rPr>
      </w:pPr>
      <w:r>
        <w:t>La matriz de riesgos es actualizable durante todo el ciclo de vida proyecto.</w:t>
      </w:r>
    </w:p>
    <w:tbl>
      <w:tblPr>
        <w:tblpPr w:leftFromText="180" w:rightFromText="180" w:vertAnchor="text" w:tblpXSpec="center" w:tblpY="1"/>
        <w:tblOverlap w:val="never"/>
        <w:tblW w:w="5674" w:type="dxa"/>
        <w:tblLook w:val="04A0" w:firstRow="1" w:lastRow="0" w:firstColumn="1" w:lastColumn="0" w:noHBand="0" w:noVBand="1"/>
      </w:tblPr>
      <w:tblGrid>
        <w:gridCol w:w="1428"/>
        <w:gridCol w:w="1200"/>
        <w:gridCol w:w="1360"/>
        <w:gridCol w:w="1686"/>
      </w:tblGrid>
      <w:tr w:rsidR="00B9243B" w:rsidRPr="00081D0D" w14:paraId="2AF28B7C" w14:textId="77777777" w:rsidTr="003633EA">
        <w:trPr>
          <w:trHeight w:val="512"/>
        </w:trPr>
        <w:tc>
          <w:tcPr>
            <w:tcW w:w="1428" w:type="dxa"/>
            <w:tcBorders>
              <w:top w:val="single" w:sz="4" w:space="0" w:color="538DD5"/>
              <w:left w:val="single" w:sz="4" w:space="0" w:color="538DD5"/>
              <w:bottom w:val="single" w:sz="4" w:space="0" w:color="538DD5"/>
              <w:right w:val="single" w:sz="4" w:space="0" w:color="538DD5"/>
            </w:tcBorders>
            <w:shd w:val="clear" w:color="000000" w:fill="DCE6F1"/>
            <w:noWrap/>
            <w:vAlign w:val="center"/>
            <w:hideMark/>
          </w:tcPr>
          <w:p w14:paraId="31D3F00C" w14:textId="77777777" w:rsidR="00B9243B" w:rsidRPr="00081D0D" w:rsidRDefault="00B9243B" w:rsidP="00B84789">
            <w:pPr>
              <w:spacing w:after="0" w:line="240" w:lineRule="atLeast"/>
              <w:jc w:val="both"/>
              <w:rPr>
                <w:rFonts w:ascii="Arial" w:eastAsia="Times New Roman" w:hAnsi="Arial" w:cs="Arial"/>
                <w:b/>
                <w:bCs/>
                <w:sz w:val="18"/>
                <w:szCs w:val="18"/>
                <w:lang w:val="es-CO"/>
              </w:rPr>
            </w:pPr>
            <w:r w:rsidRPr="00081D0D">
              <w:rPr>
                <w:rFonts w:ascii="Arial" w:eastAsia="Times New Roman" w:hAnsi="Arial" w:cs="Arial"/>
                <w:b/>
                <w:bCs/>
                <w:sz w:val="18"/>
                <w:szCs w:val="18"/>
                <w:lang w:val="es-CO"/>
              </w:rPr>
              <w:t>Probabilidad</w:t>
            </w:r>
          </w:p>
        </w:tc>
        <w:tc>
          <w:tcPr>
            <w:tcW w:w="1200" w:type="dxa"/>
            <w:tcBorders>
              <w:top w:val="single" w:sz="4" w:space="0" w:color="538DD5"/>
              <w:left w:val="nil"/>
              <w:bottom w:val="single" w:sz="4" w:space="0" w:color="538DD5"/>
              <w:right w:val="single" w:sz="4" w:space="0" w:color="538DD5"/>
            </w:tcBorders>
            <w:shd w:val="clear" w:color="000000" w:fill="DCE6F1"/>
            <w:noWrap/>
            <w:vAlign w:val="center"/>
            <w:hideMark/>
          </w:tcPr>
          <w:p w14:paraId="2AACCDA8" w14:textId="77777777" w:rsidR="00B9243B" w:rsidRPr="00081D0D" w:rsidRDefault="00B9243B" w:rsidP="00B84789">
            <w:pPr>
              <w:spacing w:after="0" w:line="240" w:lineRule="atLeast"/>
              <w:jc w:val="both"/>
              <w:rPr>
                <w:rFonts w:ascii="Arial" w:eastAsia="Times New Roman" w:hAnsi="Arial" w:cs="Arial"/>
                <w:b/>
                <w:bCs/>
                <w:sz w:val="18"/>
                <w:szCs w:val="18"/>
                <w:lang w:val="es-CO"/>
              </w:rPr>
            </w:pPr>
            <w:r w:rsidRPr="00081D0D">
              <w:rPr>
                <w:rFonts w:ascii="Arial" w:eastAsia="Times New Roman" w:hAnsi="Arial" w:cs="Arial"/>
                <w:b/>
                <w:bCs/>
                <w:sz w:val="18"/>
                <w:szCs w:val="18"/>
                <w:lang w:val="es-CO"/>
              </w:rPr>
              <w:t>Impacto</w:t>
            </w:r>
          </w:p>
        </w:tc>
        <w:tc>
          <w:tcPr>
            <w:tcW w:w="1360" w:type="dxa"/>
            <w:tcBorders>
              <w:top w:val="single" w:sz="4" w:space="0" w:color="538DD5"/>
              <w:left w:val="nil"/>
              <w:bottom w:val="single" w:sz="4" w:space="0" w:color="538DD5"/>
              <w:right w:val="single" w:sz="4" w:space="0" w:color="538DD5"/>
            </w:tcBorders>
            <w:shd w:val="clear" w:color="000000" w:fill="DCE6F1"/>
            <w:noWrap/>
            <w:vAlign w:val="center"/>
            <w:hideMark/>
          </w:tcPr>
          <w:p w14:paraId="425A82F1" w14:textId="77777777" w:rsidR="00B9243B" w:rsidRPr="00081D0D" w:rsidRDefault="00B9243B" w:rsidP="00B84789">
            <w:pPr>
              <w:spacing w:after="0" w:line="240" w:lineRule="atLeast"/>
              <w:jc w:val="both"/>
              <w:rPr>
                <w:rFonts w:ascii="Arial" w:eastAsia="Times New Roman" w:hAnsi="Arial" w:cs="Arial"/>
                <w:b/>
                <w:bCs/>
                <w:color w:val="000000"/>
                <w:sz w:val="18"/>
                <w:szCs w:val="18"/>
                <w:lang w:val="es-CO"/>
              </w:rPr>
            </w:pPr>
            <w:r w:rsidRPr="00081D0D">
              <w:rPr>
                <w:rFonts w:ascii="Arial" w:eastAsia="Times New Roman" w:hAnsi="Arial" w:cs="Arial"/>
                <w:b/>
                <w:bCs/>
                <w:color w:val="000000"/>
                <w:sz w:val="18"/>
                <w:szCs w:val="18"/>
                <w:lang w:val="es-CO"/>
              </w:rPr>
              <w:t>Exposición</w:t>
            </w:r>
          </w:p>
        </w:tc>
        <w:tc>
          <w:tcPr>
            <w:tcW w:w="1686" w:type="dxa"/>
            <w:tcBorders>
              <w:top w:val="single" w:sz="4" w:space="0" w:color="538DD5"/>
              <w:left w:val="nil"/>
              <w:bottom w:val="single" w:sz="4" w:space="0" w:color="538DD5"/>
              <w:right w:val="single" w:sz="4" w:space="0" w:color="538DD5"/>
            </w:tcBorders>
            <w:shd w:val="clear" w:color="000000" w:fill="DCE6F1"/>
            <w:vAlign w:val="center"/>
            <w:hideMark/>
          </w:tcPr>
          <w:p w14:paraId="255E3A62" w14:textId="77777777" w:rsidR="00B9243B" w:rsidRPr="00081D0D" w:rsidRDefault="00B9243B" w:rsidP="00B84789">
            <w:pPr>
              <w:spacing w:after="0" w:line="240" w:lineRule="atLeast"/>
              <w:jc w:val="both"/>
              <w:rPr>
                <w:rFonts w:ascii="Arial" w:eastAsia="Times New Roman" w:hAnsi="Arial" w:cs="Arial"/>
                <w:b/>
                <w:bCs/>
                <w:color w:val="000000"/>
                <w:sz w:val="18"/>
                <w:szCs w:val="18"/>
                <w:lang w:val="es-CO"/>
              </w:rPr>
            </w:pPr>
            <w:r w:rsidRPr="00081D0D">
              <w:rPr>
                <w:rFonts w:ascii="Arial" w:eastAsia="Times New Roman" w:hAnsi="Arial" w:cs="Arial"/>
                <w:b/>
                <w:bCs/>
                <w:color w:val="000000"/>
                <w:sz w:val="18"/>
                <w:szCs w:val="18"/>
                <w:lang w:val="es-CO"/>
              </w:rPr>
              <w:t>Zona de Riesgo (Exposición)</w:t>
            </w:r>
          </w:p>
        </w:tc>
      </w:tr>
      <w:tr w:rsidR="00B9243B" w:rsidRPr="00081D0D" w14:paraId="64D52D8B" w14:textId="77777777" w:rsidTr="003633EA">
        <w:trPr>
          <w:trHeight w:val="332"/>
        </w:trPr>
        <w:tc>
          <w:tcPr>
            <w:tcW w:w="1428" w:type="dxa"/>
            <w:tcBorders>
              <w:top w:val="nil"/>
              <w:left w:val="single" w:sz="4" w:space="0" w:color="538DD5"/>
              <w:bottom w:val="single" w:sz="4" w:space="0" w:color="538DD5"/>
              <w:right w:val="single" w:sz="4" w:space="0" w:color="538DD5"/>
            </w:tcBorders>
            <w:shd w:val="clear" w:color="auto" w:fill="auto"/>
            <w:noWrap/>
            <w:vAlign w:val="center"/>
            <w:hideMark/>
          </w:tcPr>
          <w:p w14:paraId="35DDCB45" w14:textId="77777777" w:rsidR="00B9243B" w:rsidRPr="00081D0D" w:rsidRDefault="00B9243B" w:rsidP="00B84789">
            <w:pPr>
              <w:spacing w:after="0" w:line="240" w:lineRule="atLeast"/>
              <w:jc w:val="both"/>
              <w:rPr>
                <w:rFonts w:ascii="Arial" w:eastAsia="Times New Roman" w:hAnsi="Arial" w:cs="Arial"/>
                <w:sz w:val="18"/>
                <w:szCs w:val="18"/>
                <w:lang w:val="es-CO"/>
              </w:rPr>
            </w:pPr>
            <w:r w:rsidRPr="00081D0D">
              <w:rPr>
                <w:rFonts w:ascii="Arial" w:eastAsia="Times New Roman" w:hAnsi="Arial" w:cs="Arial"/>
                <w:sz w:val="18"/>
                <w:szCs w:val="18"/>
                <w:lang w:val="es-CO"/>
              </w:rPr>
              <w:t>&gt; 0.7</w:t>
            </w:r>
          </w:p>
        </w:tc>
        <w:tc>
          <w:tcPr>
            <w:tcW w:w="1200" w:type="dxa"/>
            <w:tcBorders>
              <w:top w:val="nil"/>
              <w:left w:val="nil"/>
              <w:bottom w:val="single" w:sz="4" w:space="0" w:color="538DD5"/>
              <w:right w:val="single" w:sz="4" w:space="0" w:color="538DD5"/>
            </w:tcBorders>
            <w:shd w:val="clear" w:color="auto" w:fill="auto"/>
            <w:noWrap/>
            <w:vAlign w:val="center"/>
            <w:hideMark/>
          </w:tcPr>
          <w:p w14:paraId="18CBEAE3" w14:textId="77777777" w:rsidR="00B9243B" w:rsidRPr="00081D0D" w:rsidRDefault="00B9243B" w:rsidP="00B84789">
            <w:pPr>
              <w:spacing w:after="0" w:line="240" w:lineRule="atLeast"/>
              <w:jc w:val="both"/>
              <w:rPr>
                <w:rFonts w:ascii="Arial" w:eastAsia="Times New Roman" w:hAnsi="Arial" w:cs="Arial"/>
                <w:sz w:val="18"/>
                <w:szCs w:val="18"/>
                <w:lang w:val="es-CO"/>
              </w:rPr>
            </w:pPr>
            <w:r w:rsidRPr="00081D0D">
              <w:rPr>
                <w:rFonts w:ascii="Arial" w:eastAsia="Times New Roman" w:hAnsi="Arial" w:cs="Arial"/>
                <w:sz w:val="18"/>
                <w:szCs w:val="18"/>
                <w:lang w:val="es-CO"/>
              </w:rPr>
              <w:t>&gt; 0.7</w:t>
            </w:r>
          </w:p>
        </w:tc>
        <w:tc>
          <w:tcPr>
            <w:tcW w:w="1360" w:type="dxa"/>
            <w:tcBorders>
              <w:top w:val="nil"/>
              <w:left w:val="nil"/>
              <w:bottom w:val="single" w:sz="4" w:space="0" w:color="538DD5"/>
              <w:right w:val="single" w:sz="4" w:space="0" w:color="538DD5"/>
            </w:tcBorders>
            <w:shd w:val="clear" w:color="auto" w:fill="auto"/>
            <w:noWrap/>
            <w:vAlign w:val="center"/>
            <w:hideMark/>
          </w:tcPr>
          <w:p w14:paraId="61FED19E" w14:textId="77777777" w:rsidR="00B9243B" w:rsidRPr="00081D0D" w:rsidRDefault="00B9243B" w:rsidP="00B84789">
            <w:pPr>
              <w:spacing w:after="0" w:line="240" w:lineRule="atLeast"/>
              <w:jc w:val="both"/>
              <w:rPr>
                <w:rFonts w:ascii="Arial" w:eastAsia="Times New Roman" w:hAnsi="Arial" w:cs="Arial"/>
                <w:sz w:val="18"/>
                <w:szCs w:val="18"/>
                <w:lang w:val="es-CO"/>
              </w:rPr>
            </w:pPr>
            <w:r w:rsidRPr="00081D0D">
              <w:rPr>
                <w:rFonts w:ascii="Arial" w:eastAsia="Times New Roman" w:hAnsi="Arial" w:cs="Arial"/>
                <w:sz w:val="18"/>
                <w:szCs w:val="18"/>
                <w:lang w:val="es-CO"/>
              </w:rPr>
              <w:t>&gt; = 0,5</w:t>
            </w:r>
          </w:p>
        </w:tc>
        <w:tc>
          <w:tcPr>
            <w:tcW w:w="1686" w:type="dxa"/>
            <w:tcBorders>
              <w:top w:val="nil"/>
              <w:left w:val="nil"/>
              <w:bottom w:val="single" w:sz="4" w:space="0" w:color="538DD5"/>
              <w:right w:val="single" w:sz="4" w:space="0" w:color="538DD5"/>
            </w:tcBorders>
            <w:shd w:val="clear" w:color="auto" w:fill="FFFFFF" w:themeFill="background1"/>
            <w:noWrap/>
            <w:vAlign w:val="center"/>
            <w:hideMark/>
          </w:tcPr>
          <w:p w14:paraId="07BC7B5C" w14:textId="77777777" w:rsidR="00B9243B" w:rsidRPr="00081D0D" w:rsidRDefault="00B9243B" w:rsidP="00B84789">
            <w:pPr>
              <w:spacing w:after="0" w:line="240" w:lineRule="atLeast"/>
              <w:jc w:val="both"/>
              <w:rPr>
                <w:rFonts w:ascii="Arial" w:eastAsia="Times New Roman" w:hAnsi="Arial" w:cs="Arial"/>
                <w:b/>
                <w:bCs/>
                <w:sz w:val="18"/>
                <w:szCs w:val="18"/>
                <w:lang w:val="es-CO"/>
              </w:rPr>
            </w:pPr>
            <w:r w:rsidRPr="00081D0D">
              <w:rPr>
                <w:rFonts w:ascii="Arial" w:eastAsia="Times New Roman" w:hAnsi="Arial" w:cs="Arial"/>
                <w:b/>
                <w:bCs/>
                <w:sz w:val="18"/>
                <w:szCs w:val="18"/>
                <w:lang w:val="es-CO"/>
              </w:rPr>
              <w:t>ALTO</w:t>
            </w:r>
          </w:p>
        </w:tc>
      </w:tr>
      <w:tr w:rsidR="00B9243B" w:rsidRPr="00081D0D" w14:paraId="381040E0" w14:textId="77777777" w:rsidTr="003633EA">
        <w:trPr>
          <w:trHeight w:val="260"/>
        </w:trPr>
        <w:tc>
          <w:tcPr>
            <w:tcW w:w="1428" w:type="dxa"/>
            <w:tcBorders>
              <w:top w:val="nil"/>
              <w:left w:val="single" w:sz="4" w:space="0" w:color="538DD5"/>
              <w:bottom w:val="single" w:sz="4" w:space="0" w:color="538DD5"/>
              <w:right w:val="single" w:sz="4" w:space="0" w:color="538DD5"/>
            </w:tcBorders>
            <w:shd w:val="clear" w:color="auto" w:fill="auto"/>
            <w:noWrap/>
            <w:vAlign w:val="center"/>
            <w:hideMark/>
          </w:tcPr>
          <w:p w14:paraId="61412561" w14:textId="77777777" w:rsidR="00B9243B" w:rsidRPr="00081D0D" w:rsidRDefault="00B9243B" w:rsidP="00B84789">
            <w:pPr>
              <w:spacing w:after="0" w:line="240" w:lineRule="atLeast"/>
              <w:jc w:val="both"/>
              <w:rPr>
                <w:rFonts w:ascii="Arial" w:eastAsia="Times New Roman" w:hAnsi="Arial" w:cs="Arial"/>
                <w:sz w:val="18"/>
                <w:szCs w:val="18"/>
                <w:lang w:val="es-CO"/>
              </w:rPr>
            </w:pPr>
            <w:r w:rsidRPr="00081D0D">
              <w:rPr>
                <w:rFonts w:ascii="Arial" w:eastAsia="Times New Roman" w:hAnsi="Arial" w:cs="Arial"/>
                <w:sz w:val="18"/>
                <w:szCs w:val="18"/>
                <w:lang w:val="es-CO"/>
              </w:rPr>
              <w:t>0.3 &gt;= 0.7</w:t>
            </w:r>
          </w:p>
        </w:tc>
        <w:tc>
          <w:tcPr>
            <w:tcW w:w="1200" w:type="dxa"/>
            <w:tcBorders>
              <w:top w:val="nil"/>
              <w:left w:val="nil"/>
              <w:bottom w:val="single" w:sz="4" w:space="0" w:color="538DD5"/>
              <w:right w:val="single" w:sz="4" w:space="0" w:color="538DD5"/>
            </w:tcBorders>
            <w:shd w:val="clear" w:color="auto" w:fill="auto"/>
            <w:noWrap/>
            <w:vAlign w:val="center"/>
            <w:hideMark/>
          </w:tcPr>
          <w:p w14:paraId="1B43EC0F" w14:textId="77777777" w:rsidR="00B9243B" w:rsidRPr="00081D0D" w:rsidRDefault="00B9243B" w:rsidP="00B84789">
            <w:pPr>
              <w:spacing w:after="0" w:line="240" w:lineRule="atLeast"/>
              <w:jc w:val="both"/>
              <w:rPr>
                <w:rFonts w:ascii="Arial" w:eastAsia="Times New Roman" w:hAnsi="Arial" w:cs="Arial"/>
                <w:sz w:val="18"/>
                <w:szCs w:val="18"/>
                <w:lang w:val="en-US"/>
              </w:rPr>
            </w:pPr>
            <w:r w:rsidRPr="00081D0D">
              <w:rPr>
                <w:rFonts w:ascii="Arial" w:eastAsia="Times New Roman" w:hAnsi="Arial" w:cs="Arial"/>
                <w:sz w:val="18"/>
                <w:szCs w:val="18"/>
                <w:lang w:val="en-US"/>
              </w:rPr>
              <w:t>0.3 &gt;= 0.7</w:t>
            </w:r>
          </w:p>
        </w:tc>
        <w:tc>
          <w:tcPr>
            <w:tcW w:w="1360" w:type="dxa"/>
            <w:tcBorders>
              <w:top w:val="nil"/>
              <w:left w:val="nil"/>
              <w:bottom w:val="single" w:sz="4" w:space="0" w:color="538DD5"/>
              <w:right w:val="single" w:sz="4" w:space="0" w:color="538DD5"/>
            </w:tcBorders>
            <w:shd w:val="clear" w:color="auto" w:fill="auto"/>
            <w:noWrap/>
            <w:vAlign w:val="center"/>
            <w:hideMark/>
          </w:tcPr>
          <w:p w14:paraId="17C3AB8E" w14:textId="77777777" w:rsidR="00B9243B" w:rsidRPr="00081D0D" w:rsidRDefault="00B9243B" w:rsidP="00B84789">
            <w:pPr>
              <w:spacing w:after="0" w:line="240" w:lineRule="atLeast"/>
              <w:jc w:val="both"/>
              <w:rPr>
                <w:rFonts w:ascii="Arial" w:eastAsia="Times New Roman" w:hAnsi="Arial" w:cs="Arial"/>
                <w:sz w:val="18"/>
                <w:szCs w:val="18"/>
                <w:lang w:val="en-US"/>
              </w:rPr>
            </w:pPr>
            <w:r w:rsidRPr="00081D0D">
              <w:rPr>
                <w:rFonts w:ascii="Arial" w:eastAsia="Times New Roman" w:hAnsi="Arial" w:cs="Arial"/>
                <w:sz w:val="18"/>
                <w:szCs w:val="18"/>
                <w:lang w:val="en-US"/>
              </w:rPr>
              <w:t>&gt; 0,25 a &lt; 0,5</w:t>
            </w:r>
          </w:p>
        </w:tc>
        <w:tc>
          <w:tcPr>
            <w:tcW w:w="1686" w:type="dxa"/>
            <w:tcBorders>
              <w:top w:val="nil"/>
              <w:left w:val="nil"/>
              <w:bottom w:val="single" w:sz="4" w:space="0" w:color="538DD5"/>
              <w:right w:val="single" w:sz="4" w:space="0" w:color="538DD5"/>
            </w:tcBorders>
            <w:shd w:val="clear" w:color="auto" w:fill="FFFFFF" w:themeFill="background1"/>
            <w:noWrap/>
            <w:vAlign w:val="center"/>
            <w:hideMark/>
          </w:tcPr>
          <w:p w14:paraId="48993197" w14:textId="77777777" w:rsidR="00B9243B" w:rsidRPr="00081D0D" w:rsidRDefault="00B9243B" w:rsidP="00B84789">
            <w:pPr>
              <w:spacing w:after="0" w:line="240" w:lineRule="atLeast"/>
              <w:jc w:val="both"/>
              <w:rPr>
                <w:rFonts w:ascii="Arial" w:eastAsia="Times New Roman" w:hAnsi="Arial" w:cs="Arial"/>
                <w:b/>
                <w:bCs/>
                <w:sz w:val="18"/>
                <w:szCs w:val="18"/>
                <w:lang w:val="en-US"/>
              </w:rPr>
            </w:pPr>
            <w:r w:rsidRPr="00081D0D">
              <w:rPr>
                <w:rFonts w:ascii="Arial" w:eastAsia="Times New Roman" w:hAnsi="Arial" w:cs="Arial"/>
                <w:b/>
                <w:bCs/>
                <w:sz w:val="18"/>
                <w:szCs w:val="18"/>
                <w:lang w:val="en-US"/>
              </w:rPr>
              <w:t>MEDIO</w:t>
            </w:r>
          </w:p>
        </w:tc>
      </w:tr>
      <w:tr w:rsidR="00B9243B" w:rsidRPr="00081D0D" w14:paraId="69B7444E" w14:textId="77777777" w:rsidTr="003633EA">
        <w:trPr>
          <w:trHeight w:val="161"/>
        </w:trPr>
        <w:tc>
          <w:tcPr>
            <w:tcW w:w="1428" w:type="dxa"/>
            <w:tcBorders>
              <w:top w:val="nil"/>
              <w:left w:val="single" w:sz="4" w:space="0" w:color="538DD5"/>
              <w:bottom w:val="single" w:sz="4" w:space="0" w:color="538DD5"/>
              <w:right w:val="single" w:sz="4" w:space="0" w:color="538DD5"/>
            </w:tcBorders>
            <w:shd w:val="clear" w:color="auto" w:fill="auto"/>
            <w:noWrap/>
            <w:vAlign w:val="center"/>
            <w:hideMark/>
          </w:tcPr>
          <w:p w14:paraId="6295B51A" w14:textId="77777777" w:rsidR="00B9243B" w:rsidRPr="00081D0D" w:rsidRDefault="00B9243B" w:rsidP="00B84789">
            <w:pPr>
              <w:spacing w:after="0" w:line="240" w:lineRule="atLeast"/>
              <w:jc w:val="both"/>
              <w:rPr>
                <w:rFonts w:ascii="Arial" w:eastAsia="Times New Roman" w:hAnsi="Arial" w:cs="Arial"/>
                <w:sz w:val="18"/>
                <w:szCs w:val="18"/>
                <w:lang w:val="en-US"/>
              </w:rPr>
            </w:pPr>
            <w:r w:rsidRPr="00081D0D">
              <w:rPr>
                <w:rFonts w:ascii="Arial" w:eastAsia="Times New Roman" w:hAnsi="Arial" w:cs="Arial"/>
                <w:sz w:val="18"/>
                <w:szCs w:val="18"/>
                <w:lang w:val="en-US"/>
              </w:rPr>
              <w:t>&lt; 0.3</w:t>
            </w:r>
          </w:p>
        </w:tc>
        <w:tc>
          <w:tcPr>
            <w:tcW w:w="1200" w:type="dxa"/>
            <w:tcBorders>
              <w:top w:val="nil"/>
              <w:left w:val="nil"/>
              <w:bottom w:val="single" w:sz="4" w:space="0" w:color="538DD5"/>
              <w:right w:val="single" w:sz="4" w:space="0" w:color="538DD5"/>
            </w:tcBorders>
            <w:shd w:val="clear" w:color="auto" w:fill="auto"/>
            <w:noWrap/>
            <w:vAlign w:val="center"/>
            <w:hideMark/>
          </w:tcPr>
          <w:p w14:paraId="24519D95" w14:textId="77777777" w:rsidR="00B9243B" w:rsidRPr="00081D0D" w:rsidRDefault="00B9243B" w:rsidP="00B84789">
            <w:pPr>
              <w:spacing w:after="0" w:line="240" w:lineRule="atLeast"/>
              <w:jc w:val="both"/>
              <w:rPr>
                <w:rFonts w:ascii="Arial" w:eastAsia="Times New Roman" w:hAnsi="Arial" w:cs="Arial"/>
                <w:sz w:val="18"/>
                <w:szCs w:val="18"/>
                <w:lang w:val="en-US"/>
              </w:rPr>
            </w:pPr>
            <w:r w:rsidRPr="00081D0D">
              <w:rPr>
                <w:rFonts w:ascii="Arial" w:eastAsia="Times New Roman" w:hAnsi="Arial" w:cs="Arial"/>
                <w:sz w:val="18"/>
                <w:szCs w:val="18"/>
                <w:lang w:val="en-US"/>
              </w:rPr>
              <w:t>&lt; 0.3</w:t>
            </w:r>
          </w:p>
        </w:tc>
        <w:tc>
          <w:tcPr>
            <w:tcW w:w="1360" w:type="dxa"/>
            <w:tcBorders>
              <w:top w:val="nil"/>
              <w:left w:val="nil"/>
              <w:bottom w:val="single" w:sz="4" w:space="0" w:color="538DD5"/>
              <w:right w:val="single" w:sz="4" w:space="0" w:color="538DD5"/>
            </w:tcBorders>
            <w:shd w:val="clear" w:color="auto" w:fill="auto"/>
            <w:noWrap/>
            <w:vAlign w:val="center"/>
            <w:hideMark/>
          </w:tcPr>
          <w:p w14:paraId="6A172F9F" w14:textId="77777777" w:rsidR="00B9243B" w:rsidRPr="00081D0D" w:rsidRDefault="00B9243B" w:rsidP="00B84789">
            <w:pPr>
              <w:spacing w:after="0" w:line="240" w:lineRule="atLeast"/>
              <w:jc w:val="both"/>
              <w:rPr>
                <w:rFonts w:ascii="Arial" w:eastAsia="Times New Roman" w:hAnsi="Arial" w:cs="Arial"/>
                <w:sz w:val="18"/>
                <w:szCs w:val="18"/>
                <w:lang w:val="en-US"/>
              </w:rPr>
            </w:pPr>
            <w:r w:rsidRPr="00081D0D">
              <w:rPr>
                <w:rFonts w:ascii="Arial" w:eastAsia="Times New Roman" w:hAnsi="Arial" w:cs="Arial"/>
                <w:sz w:val="18"/>
                <w:szCs w:val="18"/>
                <w:lang w:val="en-US"/>
              </w:rPr>
              <w:t>&lt; = 0,25</w:t>
            </w:r>
          </w:p>
        </w:tc>
        <w:tc>
          <w:tcPr>
            <w:tcW w:w="1686" w:type="dxa"/>
            <w:tcBorders>
              <w:top w:val="nil"/>
              <w:left w:val="nil"/>
              <w:bottom w:val="single" w:sz="4" w:space="0" w:color="538DD5"/>
              <w:right w:val="single" w:sz="4" w:space="0" w:color="538DD5"/>
            </w:tcBorders>
            <w:shd w:val="clear" w:color="auto" w:fill="FFFFFF" w:themeFill="background1"/>
            <w:noWrap/>
            <w:vAlign w:val="center"/>
            <w:hideMark/>
          </w:tcPr>
          <w:p w14:paraId="168AE671" w14:textId="77777777" w:rsidR="00B9243B" w:rsidRPr="00081D0D" w:rsidRDefault="00B9243B" w:rsidP="00B84789">
            <w:pPr>
              <w:spacing w:after="0" w:line="240" w:lineRule="atLeast"/>
              <w:jc w:val="both"/>
              <w:rPr>
                <w:rFonts w:ascii="Arial" w:eastAsia="Times New Roman" w:hAnsi="Arial" w:cs="Arial"/>
                <w:b/>
                <w:bCs/>
                <w:sz w:val="18"/>
                <w:szCs w:val="18"/>
                <w:lang w:val="en-US"/>
              </w:rPr>
            </w:pPr>
            <w:r w:rsidRPr="00081D0D">
              <w:rPr>
                <w:rFonts w:ascii="Arial" w:eastAsia="Times New Roman" w:hAnsi="Arial" w:cs="Arial"/>
                <w:b/>
                <w:bCs/>
                <w:sz w:val="18"/>
                <w:szCs w:val="18"/>
                <w:lang w:val="en-US"/>
              </w:rPr>
              <w:t>BAJO</w:t>
            </w:r>
          </w:p>
        </w:tc>
      </w:tr>
    </w:tbl>
    <w:p w14:paraId="1B351A40" w14:textId="2183E36E" w:rsidR="00B9243B" w:rsidRPr="00081D0D" w:rsidRDefault="00B9243B" w:rsidP="00B84789">
      <w:pPr>
        <w:spacing w:line="240" w:lineRule="atLeast"/>
        <w:jc w:val="both"/>
        <w:rPr>
          <w:bCs/>
          <w:color w:val="A6A6A6" w:themeColor="background1" w:themeShade="A6"/>
          <w:sz w:val="18"/>
          <w:szCs w:val="18"/>
          <w:lang w:val="es-ES"/>
        </w:rPr>
      </w:pPr>
      <w:r w:rsidRPr="00081D0D">
        <w:rPr>
          <w:rFonts w:ascii="Arial" w:hAnsi="Arial" w:cs="Arial"/>
          <w:lang w:val="es-CO"/>
        </w:rPr>
        <w:br w:type="textWrapping" w:clear="all"/>
      </w:r>
    </w:p>
    <w:p w14:paraId="2F7AFFBC" w14:textId="6ECE7104" w:rsidR="00B741D6" w:rsidRPr="00081D0D" w:rsidRDefault="00B741D6" w:rsidP="00B84789">
      <w:pPr>
        <w:pStyle w:val="Ttulo2"/>
        <w:numPr>
          <w:ilvl w:val="0"/>
          <w:numId w:val="4"/>
        </w:numPr>
        <w:spacing w:before="120" w:line="240" w:lineRule="atLeast"/>
        <w:ind w:left="284" w:hanging="284"/>
        <w:jc w:val="both"/>
        <w:rPr>
          <w:rFonts w:ascii="Arial" w:hAnsi="Arial" w:cs="Arial"/>
        </w:rPr>
      </w:pPr>
      <w:bookmarkStart w:id="442" w:name="_Toc31373202"/>
      <w:r w:rsidRPr="00081D0D">
        <w:rPr>
          <w:rFonts w:ascii="Arial" w:hAnsi="Arial" w:cs="Arial"/>
        </w:rPr>
        <w:t>Criterios de Aceptación o Rechazo</w:t>
      </w:r>
      <w:bookmarkEnd w:id="442"/>
    </w:p>
    <w:tbl>
      <w:tblPr>
        <w:tblStyle w:val="Tablaconcuadrcula"/>
        <w:tblW w:w="8828" w:type="dxa"/>
        <w:tblInd w:w="199" w:type="dxa"/>
        <w:tblCellMar>
          <w:top w:w="57" w:type="dxa"/>
          <w:left w:w="57" w:type="dxa"/>
          <w:bottom w:w="57" w:type="dxa"/>
          <w:right w:w="57" w:type="dxa"/>
        </w:tblCellMar>
        <w:tblLook w:val="04A0" w:firstRow="1" w:lastRow="0" w:firstColumn="1" w:lastColumn="0" w:noHBand="0" w:noVBand="1"/>
      </w:tblPr>
      <w:tblGrid>
        <w:gridCol w:w="1175"/>
        <w:gridCol w:w="7653"/>
      </w:tblGrid>
      <w:tr w:rsidR="00BC4E0B" w:rsidRPr="00081D0D" w14:paraId="49AECD6F" w14:textId="77777777" w:rsidTr="00B84789">
        <w:trPr>
          <w:trHeight w:val="161"/>
        </w:trPr>
        <w:tc>
          <w:tcPr>
            <w:tcW w:w="1134" w:type="dxa"/>
            <w:shd w:val="clear" w:color="auto" w:fill="548DD4" w:themeFill="text2" w:themeFillTint="99"/>
          </w:tcPr>
          <w:p w14:paraId="1CB1AC83" w14:textId="77777777" w:rsidR="00BC4E0B" w:rsidRPr="00081D0D" w:rsidRDefault="00BC4E0B" w:rsidP="00B84789">
            <w:pPr>
              <w:spacing w:line="240" w:lineRule="atLeast"/>
              <w:jc w:val="both"/>
              <w:rPr>
                <w:rFonts w:ascii="Arial" w:hAnsi="Arial" w:cs="Arial"/>
                <w:b/>
                <w:color w:val="FFFFFF" w:themeColor="background1"/>
                <w:sz w:val="16"/>
                <w:szCs w:val="16"/>
              </w:rPr>
            </w:pPr>
            <w:r w:rsidRPr="00081D0D">
              <w:rPr>
                <w:rFonts w:ascii="Arial" w:hAnsi="Arial" w:cs="Arial"/>
                <w:b/>
                <w:color w:val="FFFFFF" w:themeColor="background1"/>
                <w:sz w:val="16"/>
                <w:szCs w:val="16"/>
              </w:rPr>
              <w:t>Criterio</w:t>
            </w:r>
          </w:p>
        </w:tc>
        <w:tc>
          <w:tcPr>
            <w:tcW w:w="7694" w:type="dxa"/>
            <w:shd w:val="clear" w:color="auto" w:fill="548DD4" w:themeFill="text2" w:themeFillTint="99"/>
          </w:tcPr>
          <w:p w14:paraId="6733CF91" w14:textId="77777777" w:rsidR="00BC4E0B" w:rsidRPr="00081D0D" w:rsidRDefault="00BC4E0B" w:rsidP="00B84789">
            <w:pPr>
              <w:spacing w:line="240" w:lineRule="atLeast"/>
              <w:jc w:val="both"/>
              <w:rPr>
                <w:rFonts w:ascii="Arial" w:hAnsi="Arial" w:cs="Arial"/>
                <w:b/>
                <w:color w:val="FFFFFF" w:themeColor="background1"/>
                <w:sz w:val="16"/>
                <w:szCs w:val="16"/>
              </w:rPr>
            </w:pPr>
            <w:r w:rsidRPr="00081D0D">
              <w:rPr>
                <w:rFonts w:ascii="Arial" w:hAnsi="Arial" w:cs="Arial"/>
                <w:b/>
                <w:color w:val="FFFFFF" w:themeColor="background1"/>
                <w:sz w:val="16"/>
                <w:szCs w:val="16"/>
              </w:rPr>
              <w:t>Definición</w:t>
            </w:r>
          </w:p>
        </w:tc>
      </w:tr>
      <w:tr w:rsidR="00BC4E0B" w:rsidRPr="00081D0D" w14:paraId="78CF0132" w14:textId="77777777" w:rsidTr="00B84789">
        <w:trPr>
          <w:trHeight w:val="340"/>
        </w:trPr>
        <w:tc>
          <w:tcPr>
            <w:tcW w:w="1134" w:type="dxa"/>
            <w:vAlign w:val="center"/>
          </w:tcPr>
          <w:p w14:paraId="520BFA68" w14:textId="77777777" w:rsidR="00BC4E0B" w:rsidRPr="00B84789" w:rsidRDefault="00BC4E0B" w:rsidP="00B84789">
            <w:pPr>
              <w:spacing w:line="240" w:lineRule="atLeast"/>
              <w:jc w:val="both"/>
              <w:rPr>
                <w:rFonts w:ascii="Arial" w:hAnsi="Arial" w:cs="Arial"/>
                <w:sz w:val="18"/>
                <w:szCs w:val="16"/>
              </w:rPr>
            </w:pPr>
            <w:r w:rsidRPr="00B84789">
              <w:rPr>
                <w:rFonts w:ascii="Arial" w:hAnsi="Arial" w:cs="Arial"/>
                <w:sz w:val="18"/>
                <w:szCs w:val="16"/>
              </w:rPr>
              <w:t>Aceptación</w:t>
            </w:r>
          </w:p>
        </w:tc>
        <w:tc>
          <w:tcPr>
            <w:tcW w:w="7694" w:type="dxa"/>
            <w:vAlign w:val="center"/>
          </w:tcPr>
          <w:p w14:paraId="309254E1" w14:textId="77777777" w:rsidR="00BC4E0B" w:rsidRPr="00B84789" w:rsidRDefault="00BC4E0B" w:rsidP="00B84789">
            <w:pPr>
              <w:spacing w:line="240" w:lineRule="atLeast"/>
              <w:jc w:val="both"/>
              <w:rPr>
                <w:rFonts w:ascii="Arial" w:hAnsi="Arial" w:cs="Arial"/>
                <w:b/>
                <w:sz w:val="18"/>
                <w:szCs w:val="16"/>
              </w:rPr>
            </w:pPr>
            <w:r w:rsidRPr="00B84789">
              <w:rPr>
                <w:rFonts w:ascii="Arial" w:hAnsi="Arial" w:cs="Arial"/>
                <w:sz w:val="18"/>
                <w:szCs w:val="16"/>
              </w:rPr>
              <w:t>Para la aceptación, se debe completar el 100% de las pruebas funcionales y especializadas (si aplica) con resultado satisfactorio.</w:t>
            </w:r>
          </w:p>
        </w:tc>
      </w:tr>
      <w:tr w:rsidR="00BC4E0B" w:rsidRPr="00081D0D" w14:paraId="3300D015" w14:textId="77777777" w:rsidTr="00B84789">
        <w:trPr>
          <w:trHeight w:val="340"/>
        </w:trPr>
        <w:tc>
          <w:tcPr>
            <w:tcW w:w="1134" w:type="dxa"/>
            <w:vAlign w:val="center"/>
          </w:tcPr>
          <w:p w14:paraId="386DC39D" w14:textId="77777777" w:rsidR="00BC4E0B" w:rsidRPr="00B84789" w:rsidRDefault="00BC4E0B" w:rsidP="00B84789">
            <w:pPr>
              <w:spacing w:line="240" w:lineRule="atLeast"/>
              <w:jc w:val="both"/>
              <w:rPr>
                <w:rFonts w:ascii="Arial" w:hAnsi="Arial" w:cs="Arial"/>
                <w:sz w:val="18"/>
                <w:szCs w:val="16"/>
              </w:rPr>
            </w:pPr>
            <w:r w:rsidRPr="00B84789">
              <w:rPr>
                <w:rFonts w:ascii="Arial" w:hAnsi="Arial" w:cs="Arial"/>
                <w:sz w:val="18"/>
                <w:szCs w:val="16"/>
              </w:rPr>
              <w:t>Rechazada</w:t>
            </w:r>
          </w:p>
        </w:tc>
        <w:tc>
          <w:tcPr>
            <w:tcW w:w="7694" w:type="dxa"/>
            <w:vAlign w:val="center"/>
          </w:tcPr>
          <w:p w14:paraId="65F63FF7" w14:textId="77777777" w:rsidR="00BC4E0B" w:rsidRPr="00B84789" w:rsidRDefault="00BC4E0B" w:rsidP="00B84789">
            <w:pPr>
              <w:spacing w:line="240" w:lineRule="atLeast"/>
              <w:jc w:val="both"/>
              <w:rPr>
                <w:rFonts w:ascii="Arial" w:hAnsi="Arial" w:cs="Arial"/>
                <w:sz w:val="18"/>
                <w:szCs w:val="16"/>
              </w:rPr>
            </w:pPr>
            <w:r w:rsidRPr="00B84789">
              <w:rPr>
                <w:rFonts w:ascii="Arial" w:hAnsi="Arial" w:cs="Arial"/>
                <w:sz w:val="18"/>
                <w:szCs w:val="16"/>
              </w:rPr>
              <w:t>La certificación se da rechazada luego de un análisis de riesgo donde se tenga un alto impacto y no sea asumido por el negocio.</w:t>
            </w:r>
          </w:p>
        </w:tc>
      </w:tr>
      <w:tr w:rsidR="00BC4E0B" w:rsidRPr="00081D0D" w14:paraId="26ADE86D" w14:textId="77777777" w:rsidTr="00B84789">
        <w:trPr>
          <w:trHeight w:val="340"/>
        </w:trPr>
        <w:tc>
          <w:tcPr>
            <w:tcW w:w="1134" w:type="dxa"/>
            <w:vAlign w:val="center"/>
          </w:tcPr>
          <w:p w14:paraId="413B77F1" w14:textId="77777777" w:rsidR="00BC4E0B" w:rsidRPr="00B84789" w:rsidRDefault="00BC4E0B" w:rsidP="00B84789">
            <w:pPr>
              <w:spacing w:line="240" w:lineRule="atLeast"/>
              <w:jc w:val="both"/>
              <w:rPr>
                <w:rFonts w:ascii="Arial" w:hAnsi="Arial" w:cs="Arial"/>
                <w:b/>
                <w:sz w:val="18"/>
                <w:szCs w:val="16"/>
              </w:rPr>
            </w:pPr>
            <w:r w:rsidRPr="00B84789">
              <w:rPr>
                <w:rFonts w:ascii="Arial" w:hAnsi="Arial" w:cs="Arial"/>
                <w:sz w:val="18"/>
                <w:szCs w:val="16"/>
              </w:rPr>
              <w:t>Suspensión</w:t>
            </w:r>
          </w:p>
        </w:tc>
        <w:tc>
          <w:tcPr>
            <w:tcW w:w="7694" w:type="dxa"/>
            <w:vAlign w:val="center"/>
          </w:tcPr>
          <w:p w14:paraId="217528E0" w14:textId="77777777" w:rsidR="00BC4E0B" w:rsidRPr="00B84789" w:rsidRDefault="00BC4E0B" w:rsidP="00B84789">
            <w:pPr>
              <w:spacing w:line="240" w:lineRule="atLeast"/>
              <w:jc w:val="both"/>
              <w:rPr>
                <w:rFonts w:ascii="Arial" w:hAnsi="Arial" w:cs="Arial"/>
                <w:b/>
                <w:sz w:val="18"/>
                <w:szCs w:val="16"/>
              </w:rPr>
            </w:pPr>
            <w:r w:rsidRPr="00B84789">
              <w:rPr>
                <w:rFonts w:ascii="Arial" w:hAnsi="Arial" w:cs="Arial"/>
                <w:sz w:val="18"/>
                <w:szCs w:val="16"/>
              </w:rPr>
              <w:t>Criterio de suspender las pruebas, por defecto(s) que impiden la ejecución de un conjunto de casos de prueba. O que el porcentaje de casos Fallidos supere el 50%</w:t>
            </w:r>
          </w:p>
        </w:tc>
      </w:tr>
      <w:tr w:rsidR="00BC4E0B" w:rsidRPr="00081D0D" w14:paraId="2CFDD68D" w14:textId="77777777" w:rsidTr="00B84789">
        <w:trPr>
          <w:trHeight w:val="340"/>
        </w:trPr>
        <w:tc>
          <w:tcPr>
            <w:tcW w:w="1134" w:type="dxa"/>
            <w:vAlign w:val="center"/>
          </w:tcPr>
          <w:p w14:paraId="78BA6946" w14:textId="77777777" w:rsidR="00BC4E0B" w:rsidRPr="00B84789" w:rsidRDefault="00BC4E0B" w:rsidP="00B84789">
            <w:pPr>
              <w:spacing w:line="240" w:lineRule="atLeast"/>
              <w:jc w:val="both"/>
              <w:rPr>
                <w:rFonts w:ascii="Arial" w:hAnsi="Arial" w:cs="Arial"/>
                <w:b/>
                <w:sz w:val="18"/>
                <w:szCs w:val="16"/>
              </w:rPr>
            </w:pPr>
            <w:r w:rsidRPr="00B84789">
              <w:rPr>
                <w:rFonts w:ascii="Arial" w:hAnsi="Arial" w:cs="Arial"/>
                <w:sz w:val="18"/>
                <w:szCs w:val="16"/>
              </w:rPr>
              <w:t>Reanudación</w:t>
            </w:r>
          </w:p>
        </w:tc>
        <w:tc>
          <w:tcPr>
            <w:tcW w:w="7694" w:type="dxa"/>
            <w:vAlign w:val="center"/>
          </w:tcPr>
          <w:p w14:paraId="22658DCE" w14:textId="26180EC3" w:rsidR="00BC4E0B" w:rsidRPr="00B84789" w:rsidRDefault="00BC4E0B" w:rsidP="00B84789">
            <w:pPr>
              <w:spacing w:line="240" w:lineRule="atLeast"/>
              <w:jc w:val="both"/>
              <w:rPr>
                <w:rFonts w:ascii="Arial" w:hAnsi="Arial" w:cs="Arial"/>
                <w:b/>
                <w:sz w:val="18"/>
                <w:szCs w:val="16"/>
              </w:rPr>
            </w:pPr>
            <w:r w:rsidRPr="00B84789">
              <w:rPr>
                <w:rFonts w:ascii="Arial" w:hAnsi="Arial" w:cs="Arial"/>
                <w:sz w:val="18"/>
                <w:szCs w:val="16"/>
              </w:rPr>
              <w:t xml:space="preserve">El criterio para Reanudar las </w:t>
            </w:r>
            <w:r w:rsidR="004E46A5" w:rsidRPr="00B84789">
              <w:rPr>
                <w:rFonts w:ascii="Arial" w:hAnsi="Arial" w:cs="Arial"/>
                <w:sz w:val="18"/>
                <w:szCs w:val="16"/>
              </w:rPr>
              <w:t>Pruebas,</w:t>
            </w:r>
            <w:r w:rsidRPr="00B84789">
              <w:rPr>
                <w:rFonts w:ascii="Arial" w:hAnsi="Arial" w:cs="Arial"/>
                <w:sz w:val="18"/>
                <w:szCs w:val="16"/>
              </w:rPr>
              <w:t xml:space="preserve"> se debe dar el 99% de defectos corregidos.</w:t>
            </w:r>
          </w:p>
        </w:tc>
      </w:tr>
    </w:tbl>
    <w:p w14:paraId="211CBA56" w14:textId="77777777" w:rsidR="00BC4E0B" w:rsidRPr="00081D0D" w:rsidDel="007B6BA1" w:rsidRDefault="00BC4E0B" w:rsidP="00B84789">
      <w:pPr>
        <w:spacing w:line="240" w:lineRule="atLeast"/>
        <w:jc w:val="both"/>
        <w:rPr>
          <w:rFonts w:ascii="Arial" w:hAnsi="Arial" w:cs="Arial"/>
        </w:rPr>
      </w:pPr>
    </w:p>
    <w:p w14:paraId="21C296ED" w14:textId="6F81E85C" w:rsidR="00BC4E0B" w:rsidRPr="001D45B5" w:rsidRDefault="00344A11" w:rsidP="00B84789">
      <w:pPr>
        <w:pStyle w:val="Ttulo2"/>
        <w:numPr>
          <w:ilvl w:val="0"/>
          <w:numId w:val="4"/>
        </w:numPr>
        <w:spacing w:before="120" w:line="240" w:lineRule="atLeast"/>
        <w:ind w:left="284" w:hanging="284"/>
        <w:jc w:val="both"/>
      </w:pPr>
      <w:bookmarkStart w:id="443" w:name="_Toc31373203"/>
      <w:r w:rsidRPr="001D45B5">
        <w:rPr>
          <w:rFonts w:ascii="Arial" w:hAnsi="Arial" w:cs="Arial"/>
        </w:rPr>
        <w:lastRenderedPageBreak/>
        <w:t>Entregables</w:t>
      </w:r>
      <w:bookmarkStart w:id="444" w:name="_Toc31373204"/>
      <w:bookmarkEnd w:id="443"/>
      <w:bookmarkEnd w:id="444"/>
    </w:p>
    <w:tbl>
      <w:tblPr>
        <w:tblStyle w:val="Tablaconcuadrcula"/>
        <w:tblW w:w="8944" w:type="dxa"/>
        <w:tblInd w:w="199" w:type="dxa"/>
        <w:tblCellMar>
          <w:top w:w="57" w:type="dxa"/>
          <w:left w:w="57" w:type="dxa"/>
          <w:bottom w:w="57" w:type="dxa"/>
          <w:right w:w="57" w:type="dxa"/>
        </w:tblCellMar>
        <w:tblLook w:val="04A0" w:firstRow="1" w:lastRow="0" w:firstColumn="1" w:lastColumn="0" w:noHBand="0" w:noVBand="1"/>
      </w:tblPr>
      <w:tblGrid>
        <w:gridCol w:w="1733"/>
        <w:gridCol w:w="7211"/>
      </w:tblGrid>
      <w:tr w:rsidR="00BC4E0B" w:rsidRPr="00081D0D" w14:paraId="6CAEEFDD" w14:textId="77777777" w:rsidTr="00B84789">
        <w:trPr>
          <w:trHeight w:val="47"/>
        </w:trPr>
        <w:tc>
          <w:tcPr>
            <w:tcW w:w="1733" w:type="dxa"/>
            <w:shd w:val="clear" w:color="auto" w:fill="548DD4" w:themeFill="text2" w:themeFillTint="99"/>
            <w:vAlign w:val="center"/>
          </w:tcPr>
          <w:p w14:paraId="36D5D9D4" w14:textId="77777777" w:rsidR="00BC4E0B" w:rsidRPr="00081D0D" w:rsidRDefault="00BC4E0B" w:rsidP="00B84789">
            <w:pPr>
              <w:spacing w:line="240" w:lineRule="atLeast"/>
              <w:jc w:val="both"/>
              <w:rPr>
                <w:rFonts w:ascii="Arial" w:hAnsi="Arial" w:cs="Arial"/>
                <w:b/>
                <w:color w:val="FFFFFF" w:themeColor="background1"/>
                <w:sz w:val="16"/>
                <w:szCs w:val="16"/>
              </w:rPr>
            </w:pPr>
            <w:r w:rsidRPr="00081D0D">
              <w:rPr>
                <w:rFonts w:ascii="Arial" w:hAnsi="Arial" w:cs="Arial"/>
                <w:b/>
                <w:color w:val="FFFFFF" w:themeColor="background1"/>
                <w:sz w:val="16"/>
                <w:szCs w:val="16"/>
              </w:rPr>
              <w:t>Entregable</w:t>
            </w:r>
          </w:p>
        </w:tc>
        <w:tc>
          <w:tcPr>
            <w:tcW w:w="7211" w:type="dxa"/>
            <w:shd w:val="clear" w:color="auto" w:fill="548DD4" w:themeFill="text2" w:themeFillTint="99"/>
            <w:vAlign w:val="center"/>
          </w:tcPr>
          <w:p w14:paraId="45125E0D" w14:textId="77777777" w:rsidR="00BC4E0B" w:rsidRPr="00081D0D" w:rsidRDefault="00BC4E0B" w:rsidP="00B84789">
            <w:pPr>
              <w:spacing w:line="240" w:lineRule="atLeast"/>
              <w:jc w:val="both"/>
              <w:rPr>
                <w:rFonts w:ascii="Arial" w:hAnsi="Arial" w:cs="Arial"/>
                <w:b/>
                <w:color w:val="FFFFFF" w:themeColor="background1"/>
                <w:sz w:val="16"/>
                <w:szCs w:val="16"/>
              </w:rPr>
            </w:pPr>
            <w:r w:rsidRPr="00081D0D">
              <w:rPr>
                <w:rFonts w:ascii="Arial" w:hAnsi="Arial" w:cs="Arial"/>
                <w:b/>
                <w:color w:val="FFFFFF" w:themeColor="background1"/>
                <w:sz w:val="16"/>
                <w:szCs w:val="16"/>
              </w:rPr>
              <w:t>Descripción</w:t>
            </w:r>
          </w:p>
        </w:tc>
      </w:tr>
      <w:tr w:rsidR="00BC4E0B" w:rsidRPr="00081D0D" w14:paraId="7124617C" w14:textId="77777777" w:rsidTr="00B84789">
        <w:trPr>
          <w:trHeight w:val="283"/>
        </w:trPr>
        <w:tc>
          <w:tcPr>
            <w:tcW w:w="1733" w:type="dxa"/>
            <w:vAlign w:val="center"/>
          </w:tcPr>
          <w:p w14:paraId="46AED0C2" w14:textId="77777777" w:rsidR="00BC4E0B" w:rsidRPr="00B84789" w:rsidRDefault="00BC4E0B" w:rsidP="00B84789">
            <w:pPr>
              <w:spacing w:line="240" w:lineRule="atLeast"/>
              <w:jc w:val="both"/>
              <w:rPr>
                <w:rFonts w:ascii="Arial" w:hAnsi="Arial" w:cs="Arial"/>
                <w:sz w:val="18"/>
                <w:szCs w:val="16"/>
              </w:rPr>
            </w:pPr>
            <w:r w:rsidRPr="00B84789">
              <w:rPr>
                <w:rFonts w:ascii="Arial" w:hAnsi="Arial" w:cs="Arial"/>
                <w:sz w:val="18"/>
                <w:szCs w:val="16"/>
              </w:rPr>
              <w:t>Plan de pruebas</w:t>
            </w:r>
          </w:p>
        </w:tc>
        <w:tc>
          <w:tcPr>
            <w:tcW w:w="7211" w:type="dxa"/>
            <w:vAlign w:val="center"/>
          </w:tcPr>
          <w:p w14:paraId="3B8B7C17" w14:textId="77777777" w:rsidR="00BC4E0B" w:rsidRPr="00B84789" w:rsidRDefault="00BC4E0B" w:rsidP="00B84789">
            <w:pPr>
              <w:spacing w:line="240" w:lineRule="atLeast"/>
              <w:jc w:val="both"/>
              <w:rPr>
                <w:rFonts w:ascii="Arial" w:hAnsi="Arial" w:cs="Arial"/>
                <w:sz w:val="18"/>
                <w:szCs w:val="16"/>
              </w:rPr>
            </w:pPr>
            <w:r w:rsidRPr="00B84789">
              <w:rPr>
                <w:rFonts w:ascii="Arial" w:hAnsi="Arial" w:cs="Arial"/>
                <w:sz w:val="18"/>
                <w:szCs w:val="16"/>
              </w:rPr>
              <w:t>Documento que contiene el alcance y</w:t>
            </w:r>
            <w:r w:rsidR="00037444" w:rsidRPr="00B84789">
              <w:rPr>
                <w:rFonts w:ascii="Arial" w:hAnsi="Arial" w:cs="Arial"/>
                <w:sz w:val="18"/>
                <w:szCs w:val="16"/>
              </w:rPr>
              <w:t xml:space="preserve"> l</w:t>
            </w:r>
            <w:r w:rsidRPr="00B84789">
              <w:rPr>
                <w:rFonts w:ascii="Arial" w:hAnsi="Arial" w:cs="Arial"/>
                <w:sz w:val="18"/>
                <w:szCs w:val="16"/>
              </w:rPr>
              <w:t xml:space="preserve">a estrategia de </w:t>
            </w:r>
            <w:r w:rsidR="00037444" w:rsidRPr="00B84789">
              <w:rPr>
                <w:rFonts w:ascii="Arial" w:hAnsi="Arial" w:cs="Arial"/>
                <w:sz w:val="18"/>
                <w:szCs w:val="16"/>
              </w:rPr>
              <w:t xml:space="preserve">pruebas, </w:t>
            </w:r>
            <w:r w:rsidRPr="00B84789">
              <w:rPr>
                <w:rFonts w:ascii="Arial" w:hAnsi="Arial" w:cs="Arial"/>
                <w:sz w:val="18"/>
                <w:szCs w:val="16"/>
              </w:rPr>
              <w:t xml:space="preserve">riesgos del proyecto, supuestos, </w:t>
            </w:r>
            <w:proofErr w:type="spellStart"/>
            <w:r w:rsidRPr="00B84789">
              <w:rPr>
                <w:rFonts w:ascii="Arial" w:hAnsi="Arial" w:cs="Arial"/>
                <w:sz w:val="18"/>
                <w:szCs w:val="16"/>
              </w:rPr>
              <w:t>etc</w:t>
            </w:r>
            <w:proofErr w:type="spellEnd"/>
          </w:p>
        </w:tc>
      </w:tr>
      <w:tr w:rsidR="007C49CD" w:rsidRPr="00081D0D" w:rsidDel="009A55BD" w14:paraId="4872911D" w14:textId="62987152" w:rsidTr="004E46A5">
        <w:trPr>
          <w:trHeight w:val="283"/>
          <w:del w:id="445" w:author="Elvia Maria Gacha Garcia" w:date="2022-06-02T17:48:00Z"/>
        </w:trPr>
        <w:tc>
          <w:tcPr>
            <w:tcW w:w="1733" w:type="dxa"/>
            <w:vAlign w:val="center"/>
          </w:tcPr>
          <w:p w14:paraId="4B829FE3" w14:textId="77E917C2" w:rsidR="007C49CD" w:rsidRPr="00410850" w:rsidDel="009A55BD" w:rsidRDefault="007C49CD">
            <w:pPr>
              <w:spacing w:line="240" w:lineRule="atLeast"/>
              <w:jc w:val="both"/>
              <w:rPr>
                <w:del w:id="446" w:author="Elvia Maria Gacha Garcia" w:date="2022-06-02T17:48:00Z"/>
                <w:rFonts w:ascii="Arial" w:hAnsi="Arial" w:cs="Arial"/>
                <w:sz w:val="18"/>
                <w:szCs w:val="16"/>
                <w:highlight w:val="yellow"/>
              </w:rPr>
            </w:pPr>
            <w:del w:id="447" w:author="Elvia Maria Gacha Garcia" w:date="2022-06-02T17:48:00Z">
              <w:r w:rsidRPr="00410850" w:rsidDel="009A55BD">
                <w:rPr>
                  <w:rFonts w:ascii="Arial" w:hAnsi="Arial" w:cs="Arial"/>
                  <w:sz w:val="18"/>
                  <w:szCs w:val="16"/>
                  <w:highlight w:val="yellow"/>
                </w:rPr>
                <w:delText>Item de plan de evidencia de pruebas</w:delText>
              </w:r>
            </w:del>
          </w:p>
        </w:tc>
        <w:tc>
          <w:tcPr>
            <w:tcW w:w="7211" w:type="dxa"/>
            <w:vAlign w:val="center"/>
          </w:tcPr>
          <w:p w14:paraId="6D3C96D0" w14:textId="473BF7A6" w:rsidR="007C49CD" w:rsidRPr="00410850" w:rsidDel="009A55BD" w:rsidRDefault="007C49CD">
            <w:pPr>
              <w:spacing w:line="240" w:lineRule="atLeast"/>
              <w:jc w:val="both"/>
              <w:rPr>
                <w:del w:id="448" w:author="Elvia Maria Gacha Garcia" w:date="2022-06-02T17:48:00Z"/>
                <w:rFonts w:ascii="Arial" w:hAnsi="Arial" w:cs="Arial"/>
                <w:sz w:val="18"/>
                <w:szCs w:val="16"/>
                <w:highlight w:val="yellow"/>
              </w:rPr>
            </w:pPr>
            <w:del w:id="449" w:author="Elvia Maria Gacha Garcia" w:date="2022-06-02T17:48:00Z">
              <w:r w:rsidRPr="00410850" w:rsidDel="009A55BD">
                <w:rPr>
                  <w:rFonts w:ascii="Arial" w:hAnsi="Arial" w:cs="Arial"/>
                  <w:sz w:val="18"/>
                  <w:szCs w:val="16"/>
                  <w:highlight w:val="yellow"/>
                </w:rPr>
                <w:delText>Work Item</w:delText>
              </w:r>
              <w:r w:rsidR="00413711" w:rsidRPr="00410850" w:rsidDel="009A55BD">
                <w:rPr>
                  <w:rFonts w:ascii="Arial" w:hAnsi="Arial" w:cs="Arial"/>
                  <w:sz w:val="18"/>
                  <w:szCs w:val="16"/>
                  <w:highlight w:val="yellow"/>
                </w:rPr>
                <w:delText xml:space="preserve"> en Microsoft Azure que contiene el alcance, estrategia y riesgos del</w:delText>
              </w:r>
              <w:r w:rsidR="00F85FF7" w:rsidRPr="00410850" w:rsidDel="009A55BD">
                <w:rPr>
                  <w:rFonts w:ascii="Arial" w:hAnsi="Arial" w:cs="Arial"/>
                  <w:sz w:val="18"/>
                  <w:szCs w:val="16"/>
                  <w:highlight w:val="yellow"/>
                </w:rPr>
                <w:delText xml:space="preserve"> release.</w:delText>
              </w:r>
            </w:del>
          </w:p>
        </w:tc>
      </w:tr>
      <w:tr w:rsidR="00BC4E0B" w:rsidRPr="00081D0D" w14:paraId="12FC9D77" w14:textId="77777777" w:rsidTr="00B84789">
        <w:trPr>
          <w:trHeight w:val="454"/>
        </w:trPr>
        <w:tc>
          <w:tcPr>
            <w:tcW w:w="1733" w:type="dxa"/>
            <w:vAlign w:val="center"/>
          </w:tcPr>
          <w:p w14:paraId="1BBCB7CD" w14:textId="77777777" w:rsidR="00BC4E0B" w:rsidRPr="00B84789" w:rsidRDefault="00BC4E0B" w:rsidP="00B84789">
            <w:pPr>
              <w:spacing w:line="240" w:lineRule="atLeast"/>
              <w:jc w:val="both"/>
              <w:rPr>
                <w:rFonts w:ascii="Arial" w:hAnsi="Arial" w:cs="Arial"/>
                <w:sz w:val="18"/>
                <w:szCs w:val="16"/>
              </w:rPr>
            </w:pPr>
            <w:r w:rsidRPr="00B84789">
              <w:rPr>
                <w:rFonts w:ascii="Arial" w:hAnsi="Arial" w:cs="Arial"/>
                <w:sz w:val="18"/>
                <w:szCs w:val="16"/>
              </w:rPr>
              <w:t>Casos de Pruebas</w:t>
            </w:r>
          </w:p>
        </w:tc>
        <w:tc>
          <w:tcPr>
            <w:tcW w:w="7211" w:type="dxa"/>
            <w:vAlign w:val="center"/>
          </w:tcPr>
          <w:p w14:paraId="31E400BA" w14:textId="55508252" w:rsidR="00BC4E0B" w:rsidRPr="00B84789" w:rsidRDefault="00BC4E0B" w:rsidP="00B84789">
            <w:pPr>
              <w:spacing w:line="240" w:lineRule="atLeast"/>
              <w:jc w:val="both"/>
              <w:rPr>
                <w:rFonts w:ascii="Arial" w:hAnsi="Arial" w:cs="Arial"/>
                <w:b/>
                <w:sz w:val="18"/>
                <w:szCs w:val="16"/>
              </w:rPr>
            </w:pPr>
            <w:r w:rsidRPr="00B84789">
              <w:rPr>
                <w:rFonts w:ascii="Arial" w:hAnsi="Arial" w:cs="Arial"/>
                <w:sz w:val="18"/>
                <w:szCs w:val="16"/>
              </w:rPr>
              <w:t>Se describen los escenarios de Pruebas</w:t>
            </w:r>
            <w:r w:rsidR="00037444" w:rsidRPr="00B84789">
              <w:rPr>
                <w:rFonts w:ascii="Arial" w:hAnsi="Arial" w:cs="Arial"/>
                <w:sz w:val="18"/>
                <w:szCs w:val="16"/>
              </w:rPr>
              <w:t xml:space="preserve"> con su paso a paso y resultado esperado</w:t>
            </w:r>
            <w:r w:rsidRPr="00B84789">
              <w:rPr>
                <w:rFonts w:ascii="Arial" w:hAnsi="Arial" w:cs="Arial"/>
                <w:sz w:val="18"/>
                <w:szCs w:val="16"/>
              </w:rPr>
              <w:t xml:space="preserve">, los cuales se deben ejecutar para validar resultados de </w:t>
            </w:r>
            <w:r w:rsidR="00E172CF" w:rsidRPr="00410850">
              <w:rPr>
                <w:rFonts w:ascii="Arial" w:hAnsi="Arial" w:cs="Arial"/>
                <w:sz w:val="18"/>
                <w:szCs w:val="16"/>
              </w:rPr>
              <w:t>estos</w:t>
            </w:r>
            <w:r w:rsidRPr="00B84789">
              <w:rPr>
                <w:rFonts w:ascii="Arial" w:hAnsi="Arial" w:cs="Arial"/>
                <w:sz w:val="18"/>
                <w:szCs w:val="16"/>
              </w:rPr>
              <w:t>.</w:t>
            </w:r>
          </w:p>
        </w:tc>
      </w:tr>
      <w:tr w:rsidR="00526ECE" w:rsidRPr="00081D0D" w:rsidDel="008D32D3" w14:paraId="6C70A01C" w14:textId="4CD9F164" w:rsidTr="00B84789">
        <w:trPr>
          <w:trHeight w:val="454"/>
          <w:del w:id="450" w:author="Estephanie Michell Miranda Salazar" w:date="2021-10-27T09:47:00Z"/>
        </w:trPr>
        <w:tc>
          <w:tcPr>
            <w:tcW w:w="1733" w:type="dxa"/>
            <w:vAlign w:val="center"/>
          </w:tcPr>
          <w:p w14:paraId="4425CFE9" w14:textId="5A3B7EAD" w:rsidR="00526ECE" w:rsidRPr="00B84789" w:rsidDel="008D32D3" w:rsidRDefault="00E23959" w:rsidP="00B84789">
            <w:pPr>
              <w:spacing w:line="240" w:lineRule="atLeast"/>
              <w:jc w:val="both"/>
              <w:rPr>
                <w:del w:id="451" w:author="Estephanie Michell Miranda Salazar" w:date="2021-10-27T09:47:00Z"/>
                <w:rFonts w:ascii="Arial" w:hAnsi="Arial" w:cs="Arial"/>
                <w:sz w:val="18"/>
                <w:szCs w:val="16"/>
                <w:highlight w:val="yellow"/>
              </w:rPr>
            </w:pPr>
            <w:del w:id="452" w:author="Estephanie Michell Miranda Salazar" w:date="2021-10-27T09:47:00Z">
              <w:r w:rsidRPr="00410850" w:rsidDel="008D32D3">
                <w:rPr>
                  <w:rFonts w:ascii="Arial" w:hAnsi="Arial" w:cs="Arial"/>
                  <w:sz w:val="18"/>
                  <w:szCs w:val="16"/>
                  <w:highlight w:val="yellow"/>
                </w:rPr>
                <w:delText>DoD (</w:delText>
              </w:r>
              <w:r w:rsidR="001D3762" w:rsidRPr="00410850" w:rsidDel="008D32D3">
                <w:rPr>
                  <w:rFonts w:ascii="Arial" w:hAnsi="Arial" w:cs="Arial"/>
                  <w:sz w:val="18"/>
                  <w:szCs w:val="16"/>
                  <w:highlight w:val="yellow"/>
                </w:rPr>
                <w:delText>Definición</w:delText>
              </w:r>
              <w:r w:rsidRPr="00410850" w:rsidDel="008D32D3">
                <w:rPr>
                  <w:rFonts w:ascii="Arial" w:hAnsi="Arial" w:cs="Arial"/>
                  <w:sz w:val="18"/>
                  <w:szCs w:val="16"/>
                  <w:highlight w:val="yellow"/>
                </w:rPr>
                <w:delText xml:space="preserve"> de co</w:delText>
              </w:r>
              <w:r w:rsidR="00E24E3F" w:rsidRPr="00410850" w:rsidDel="008D32D3">
                <w:rPr>
                  <w:rFonts w:ascii="Arial" w:hAnsi="Arial" w:cs="Arial"/>
                  <w:sz w:val="18"/>
                  <w:szCs w:val="16"/>
                  <w:highlight w:val="yellow"/>
                </w:rPr>
                <w:delText xml:space="preserve">ncepto de terminado) </w:delText>
              </w:r>
            </w:del>
          </w:p>
        </w:tc>
        <w:tc>
          <w:tcPr>
            <w:tcW w:w="7211" w:type="dxa"/>
            <w:vAlign w:val="center"/>
          </w:tcPr>
          <w:p w14:paraId="79A5E5DF" w14:textId="16AED97B" w:rsidR="00526ECE" w:rsidRPr="00B84789" w:rsidDel="008D32D3" w:rsidRDefault="00E24E3F" w:rsidP="00B84789">
            <w:pPr>
              <w:spacing w:line="240" w:lineRule="atLeast"/>
              <w:jc w:val="both"/>
              <w:rPr>
                <w:del w:id="453" w:author="Estephanie Michell Miranda Salazar" w:date="2021-10-27T09:47:00Z"/>
                <w:rFonts w:ascii="Arial" w:hAnsi="Arial" w:cs="Arial"/>
                <w:b/>
                <w:sz w:val="18"/>
                <w:szCs w:val="16"/>
                <w:highlight w:val="yellow"/>
              </w:rPr>
            </w:pPr>
            <w:del w:id="454" w:author="Estephanie Michell Miranda Salazar" w:date="2021-10-27T09:47:00Z">
              <w:r w:rsidRPr="00410850" w:rsidDel="008D32D3">
                <w:rPr>
                  <w:rFonts w:ascii="Arial" w:hAnsi="Arial" w:cs="Arial"/>
                  <w:sz w:val="18"/>
                  <w:szCs w:val="16"/>
                  <w:highlight w:val="yellow"/>
                </w:rPr>
                <w:delText xml:space="preserve">Work Item en </w:delText>
              </w:r>
              <w:r w:rsidR="00CF1C76" w:rsidRPr="00410850" w:rsidDel="008D32D3">
                <w:rPr>
                  <w:rFonts w:ascii="Arial" w:hAnsi="Arial" w:cs="Arial"/>
                  <w:sz w:val="18"/>
                  <w:szCs w:val="16"/>
                  <w:highlight w:val="yellow"/>
                </w:rPr>
                <w:delText xml:space="preserve">Microsoft Azure necesario </w:delText>
              </w:r>
              <w:r w:rsidR="007C49CD" w:rsidRPr="00410850" w:rsidDel="008D32D3">
                <w:rPr>
                  <w:rFonts w:ascii="Arial" w:hAnsi="Arial" w:cs="Arial"/>
                  <w:sz w:val="18"/>
                  <w:szCs w:val="16"/>
                  <w:highlight w:val="yellow"/>
                </w:rPr>
                <w:delText>para las implementaciones a producción.</w:delText>
              </w:r>
            </w:del>
          </w:p>
        </w:tc>
      </w:tr>
    </w:tbl>
    <w:p w14:paraId="3D7E0024" w14:textId="2DEBA8B2" w:rsidR="00F124D1" w:rsidRDefault="003466D6" w:rsidP="00B84789">
      <w:pPr>
        <w:shd w:val="clear" w:color="auto" w:fill="FFFFFF"/>
        <w:spacing w:after="0" w:line="240" w:lineRule="atLeast"/>
        <w:ind w:left="567" w:hanging="567"/>
        <w:jc w:val="both"/>
        <w:rPr>
          <w:rFonts w:ascii="Arial" w:eastAsiaTheme="majorEastAsia" w:hAnsi="Arial" w:cs="Arial"/>
          <w:b/>
          <w:bCs/>
          <w:color w:val="4F81BD" w:themeColor="accent1"/>
          <w:sz w:val="26"/>
          <w:szCs w:val="26"/>
        </w:rPr>
      </w:pPr>
      <w:r w:rsidRPr="00081D0D">
        <w:rPr>
          <w:rFonts w:ascii="Arial" w:eastAsia="Times New Roman" w:hAnsi="Arial" w:cs="Arial"/>
          <w:vanish/>
          <w:color w:val="00B050"/>
          <w:sz w:val="18"/>
          <w:szCs w:val="18"/>
          <w:lang w:eastAsia="es-VE"/>
        </w:rPr>
        <w:t>.</w:t>
      </w:r>
      <w:bookmarkStart w:id="455" w:name="_Toc31373205"/>
    </w:p>
    <w:p w14:paraId="25D83BD9" w14:textId="77777777" w:rsidR="003A29C6" w:rsidRPr="00081D0D" w:rsidRDefault="003A29C6" w:rsidP="00B84789">
      <w:pPr>
        <w:pStyle w:val="Ttulo2"/>
        <w:numPr>
          <w:ilvl w:val="0"/>
          <w:numId w:val="4"/>
        </w:numPr>
        <w:tabs>
          <w:tab w:val="left" w:pos="426"/>
        </w:tabs>
        <w:spacing w:before="240" w:line="240" w:lineRule="atLeast"/>
        <w:jc w:val="both"/>
        <w:rPr>
          <w:rFonts w:ascii="Arial" w:hAnsi="Arial" w:cs="Arial"/>
        </w:rPr>
      </w:pPr>
      <w:r w:rsidRPr="00081D0D">
        <w:rPr>
          <w:rFonts w:ascii="Arial" w:hAnsi="Arial" w:cs="Arial"/>
        </w:rPr>
        <w:t>Glosarios</w:t>
      </w:r>
      <w:bookmarkEnd w:id="455"/>
    </w:p>
    <w:p w14:paraId="737CB458" w14:textId="6385B03F" w:rsidR="003A29C6" w:rsidRPr="00081D0D" w:rsidRDefault="003A29C6" w:rsidP="00B84789">
      <w:pPr>
        <w:shd w:val="clear" w:color="auto" w:fill="FFFFFF"/>
        <w:spacing w:after="0" w:line="240" w:lineRule="atLeast"/>
        <w:jc w:val="both"/>
        <w:rPr>
          <w:rFonts w:ascii="Arial" w:eastAsia="Times New Roman" w:hAnsi="Arial" w:cs="Arial"/>
          <w:vanish/>
          <w:color w:val="00B050"/>
          <w:sz w:val="18"/>
          <w:szCs w:val="18"/>
          <w:lang w:eastAsia="es-VE"/>
        </w:rPr>
      </w:pPr>
    </w:p>
    <w:tbl>
      <w:tblPr>
        <w:tblStyle w:val="Listaclara-nfasis1"/>
        <w:tblW w:w="8789" w:type="dxa"/>
        <w:tblInd w:w="250" w:type="dxa"/>
        <w:tblBorders>
          <w:top w:val="single" w:sz="8" w:space="0" w:color="0070C0"/>
          <w:left w:val="single" w:sz="8" w:space="0" w:color="0070C0"/>
          <w:bottom w:val="single" w:sz="8" w:space="0" w:color="0070C0"/>
          <w:right w:val="single" w:sz="8" w:space="0" w:color="0070C0"/>
          <w:insideH w:val="single" w:sz="8" w:space="0" w:color="0070C0"/>
          <w:insideV w:val="single" w:sz="8" w:space="0" w:color="0070C0"/>
        </w:tblBorders>
        <w:tblLayout w:type="fixed"/>
        <w:tblLook w:val="0020" w:firstRow="1" w:lastRow="0" w:firstColumn="0" w:lastColumn="0" w:noHBand="0" w:noVBand="0"/>
        <w:tblPrChange w:id="456" w:author="Elvia Maria Gacha Garcia" w:date="2022-06-02T18:05:00Z">
          <w:tblPr>
            <w:tblStyle w:val="Listaclara-nfasis1"/>
            <w:tblW w:w="8789" w:type="dxa"/>
            <w:tblInd w:w="250" w:type="dxa"/>
            <w:tblBorders>
              <w:top w:val="single" w:sz="8" w:space="0" w:color="0070C0"/>
              <w:left w:val="single" w:sz="8" w:space="0" w:color="0070C0"/>
              <w:bottom w:val="single" w:sz="8" w:space="0" w:color="0070C0"/>
              <w:right w:val="single" w:sz="8" w:space="0" w:color="0070C0"/>
              <w:insideH w:val="single" w:sz="8" w:space="0" w:color="0070C0"/>
              <w:insideV w:val="single" w:sz="8" w:space="0" w:color="0070C0"/>
            </w:tblBorders>
            <w:tblLayout w:type="fixed"/>
            <w:tblLook w:val="0020" w:firstRow="1" w:lastRow="0" w:firstColumn="0" w:lastColumn="0" w:noHBand="0" w:noVBand="0"/>
          </w:tblPr>
        </w:tblPrChange>
      </w:tblPr>
      <w:tblGrid>
        <w:gridCol w:w="1701"/>
        <w:gridCol w:w="7088"/>
        <w:tblGridChange w:id="457">
          <w:tblGrid>
            <w:gridCol w:w="1701"/>
            <w:gridCol w:w="7088"/>
          </w:tblGrid>
        </w:tblGridChange>
      </w:tblGrid>
      <w:tr w:rsidR="00486E73" w:rsidRPr="00081D0D" w14:paraId="524DBB6C" w14:textId="77777777" w:rsidTr="00937FDC">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Change w:id="458" w:author="Elvia Maria Gacha Garcia" w:date="2022-06-02T18:05:00Z">
              <w:tcPr>
                <w:tcW w:w="1701" w:type="dxa"/>
              </w:tcPr>
            </w:tcPrChange>
          </w:tcPr>
          <w:p w14:paraId="121F7CDF" w14:textId="77777777" w:rsidR="00486E73" w:rsidRPr="00081D0D" w:rsidRDefault="00486E73" w:rsidP="00B84789">
            <w:pPr>
              <w:pStyle w:val="TableHeading"/>
              <w:spacing w:line="240" w:lineRule="atLeast"/>
              <w:cnfStyle w:val="100010000000" w:firstRow="1" w:lastRow="0" w:firstColumn="0" w:lastColumn="0" w:oddVBand="1" w:evenVBand="0" w:oddHBand="0" w:evenHBand="0" w:firstRowFirstColumn="0" w:firstRowLastColumn="0" w:lastRowFirstColumn="0" w:lastRowLastColumn="0"/>
              <w:rPr>
                <w:rFonts w:cs="Arial"/>
                <w:b/>
                <w:color w:val="FFFFFF"/>
              </w:rPr>
            </w:pPr>
            <w:r w:rsidRPr="00081D0D">
              <w:rPr>
                <w:rFonts w:cs="Arial"/>
                <w:b/>
                <w:color w:val="FFFFFF"/>
              </w:rPr>
              <w:t>Términos / Abreviaturas</w:t>
            </w:r>
          </w:p>
        </w:tc>
        <w:tc>
          <w:tcPr>
            <w:tcW w:w="7088" w:type="dxa"/>
            <w:tcPrChange w:id="459" w:author="Elvia Maria Gacha Garcia" w:date="2022-06-02T18:05:00Z">
              <w:tcPr>
                <w:tcW w:w="7088" w:type="dxa"/>
              </w:tcPr>
            </w:tcPrChange>
          </w:tcPr>
          <w:p w14:paraId="5D0635E0" w14:textId="77777777" w:rsidR="00486E73" w:rsidRPr="00081D0D" w:rsidRDefault="00486E73" w:rsidP="00B84789">
            <w:pPr>
              <w:pStyle w:val="TableHeading"/>
              <w:spacing w:line="240" w:lineRule="atLeast"/>
              <w:cnfStyle w:val="100000000000" w:firstRow="1" w:lastRow="0" w:firstColumn="0" w:lastColumn="0" w:oddVBand="0" w:evenVBand="0" w:oddHBand="0" w:evenHBand="0" w:firstRowFirstColumn="0" w:firstRowLastColumn="0" w:lastRowFirstColumn="0" w:lastRowLastColumn="0"/>
              <w:rPr>
                <w:rFonts w:cs="Arial"/>
                <w:b/>
                <w:color w:val="FFFFFF"/>
              </w:rPr>
            </w:pPr>
            <w:r w:rsidRPr="00081D0D">
              <w:rPr>
                <w:rFonts w:cs="Arial"/>
                <w:b/>
                <w:color w:val="FFFFFF"/>
              </w:rPr>
              <w:t>Descripción</w:t>
            </w:r>
          </w:p>
        </w:tc>
      </w:tr>
      <w:tr w:rsidR="00486E73" w:rsidRPr="00081D0D" w14:paraId="431529D6" w14:textId="77777777" w:rsidTr="00937FD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Change w:id="460" w:author="Elvia Maria Gacha Garcia" w:date="2022-06-02T18:05:00Z">
              <w:tcPr>
                <w:tcW w:w="1701" w:type="dxa"/>
              </w:tcPr>
            </w:tcPrChange>
          </w:tcPr>
          <w:p w14:paraId="0B1C1167" w14:textId="503C88C8" w:rsidR="00486E73" w:rsidRPr="00B84789" w:rsidRDefault="00F85FF7" w:rsidP="00B84789">
            <w:pPr>
              <w:pStyle w:val="TableText"/>
              <w:spacing w:line="240" w:lineRule="atLeast"/>
              <w:cnfStyle w:val="000010100000" w:firstRow="0" w:lastRow="0" w:firstColumn="0" w:lastColumn="0" w:oddVBand="1" w:evenVBand="0" w:oddHBand="1" w:evenHBand="0" w:firstRowFirstColumn="0" w:firstRowLastColumn="0" w:lastRowFirstColumn="0" w:lastRowLastColumn="0"/>
              <w:rPr>
                <w:rFonts w:cs="Arial"/>
                <w:szCs w:val="16"/>
              </w:rPr>
            </w:pPr>
            <w:r>
              <w:rPr>
                <w:rFonts w:cs="Arial"/>
                <w:szCs w:val="16"/>
              </w:rPr>
              <w:t>IPG MCS</w:t>
            </w:r>
          </w:p>
        </w:tc>
        <w:tc>
          <w:tcPr>
            <w:tcW w:w="7088" w:type="dxa"/>
            <w:tcPrChange w:id="461" w:author="Elvia Maria Gacha Garcia" w:date="2022-06-02T18:05:00Z">
              <w:tcPr>
                <w:tcW w:w="7088" w:type="dxa"/>
              </w:tcPr>
            </w:tcPrChange>
          </w:tcPr>
          <w:p w14:paraId="4ED456DD" w14:textId="1E3F95A8" w:rsidR="00486E73" w:rsidRPr="00B84789" w:rsidRDefault="00521FB4" w:rsidP="00B84789">
            <w:pPr>
              <w:pStyle w:val="TableText"/>
              <w:spacing w:line="240" w:lineRule="atLeast"/>
              <w:cnfStyle w:val="000000100000" w:firstRow="0" w:lastRow="0" w:firstColumn="0" w:lastColumn="0" w:oddVBand="0" w:evenVBand="0" w:oddHBand="1" w:evenHBand="0" w:firstRowFirstColumn="0" w:firstRowLastColumn="0" w:lastRowFirstColumn="0" w:lastRowLastColumn="0"/>
              <w:rPr>
                <w:rStyle w:val="hps"/>
                <w:rFonts w:cs="Arial"/>
                <w:color w:val="222222"/>
                <w:szCs w:val="16"/>
                <w:lang w:val="es-ES"/>
              </w:rPr>
            </w:pPr>
            <w:r w:rsidRPr="00521FB4">
              <w:rPr>
                <w:rStyle w:val="hps"/>
                <w:rFonts w:cs="Arial"/>
                <w:color w:val="222222"/>
                <w:szCs w:val="16"/>
                <w:lang w:val="es-ES"/>
              </w:rPr>
              <w:t>International Payment Gateway - Merchant Care Suite (Pasarela de Pagos Internacional - Suite de atención al comerciante</w:t>
            </w:r>
            <w:r>
              <w:rPr>
                <w:rStyle w:val="hps"/>
                <w:rFonts w:cs="Arial"/>
                <w:color w:val="222222"/>
                <w:szCs w:val="16"/>
                <w:lang w:val="es-ES"/>
              </w:rPr>
              <w:t>)</w:t>
            </w:r>
          </w:p>
        </w:tc>
      </w:tr>
      <w:tr w:rsidR="00F85FF7" w:rsidRPr="00081D0D" w14:paraId="6AFA7003" w14:textId="77777777" w:rsidTr="00937FDC">
        <w:tc>
          <w:tcPr>
            <w:cnfStyle w:val="000010000000" w:firstRow="0" w:lastRow="0" w:firstColumn="0" w:lastColumn="0" w:oddVBand="1" w:evenVBand="0" w:oddHBand="0" w:evenHBand="0" w:firstRowFirstColumn="0" w:firstRowLastColumn="0" w:lastRowFirstColumn="0" w:lastRowLastColumn="0"/>
            <w:tcW w:w="1701" w:type="dxa"/>
            <w:tcPrChange w:id="462" w:author="Elvia Maria Gacha Garcia" w:date="2022-06-02T18:05:00Z">
              <w:tcPr>
                <w:tcW w:w="1701" w:type="dxa"/>
              </w:tcPr>
            </w:tcPrChange>
          </w:tcPr>
          <w:p w14:paraId="68CA7623" w14:textId="5E91EBB9" w:rsidR="00F85FF7" w:rsidRDefault="00F85FF7">
            <w:pPr>
              <w:pStyle w:val="TableText"/>
              <w:spacing w:line="240" w:lineRule="atLeast"/>
              <w:rPr>
                <w:rFonts w:cs="Arial"/>
                <w:szCs w:val="16"/>
              </w:rPr>
            </w:pPr>
            <w:r>
              <w:rPr>
                <w:rFonts w:cs="Arial"/>
                <w:szCs w:val="16"/>
              </w:rPr>
              <w:t>IPG VT</w:t>
            </w:r>
          </w:p>
        </w:tc>
        <w:tc>
          <w:tcPr>
            <w:tcW w:w="7088" w:type="dxa"/>
            <w:tcPrChange w:id="463" w:author="Elvia Maria Gacha Garcia" w:date="2022-06-02T18:05:00Z">
              <w:tcPr>
                <w:tcW w:w="7088" w:type="dxa"/>
              </w:tcPr>
            </w:tcPrChange>
          </w:tcPr>
          <w:p w14:paraId="3A22FAC0" w14:textId="4FE9C404" w:rsidR="00F85FF7" w:rsidRPr="0053680E" w:rsidRDefault="00521FB4">
            <w:pPr>
              <w:pStyle w:val="TableText"/>
              <w:spacing w:line="240" w:lineRule="atLeast"/>
              <w:cnfStyle w:val="000000000000" w:firstRow="0" w:lastRow="0" w:firstColumn="0" w:lastColumn="0" w:oddVBand="0" w:evenVBand="0" w:oddHBand="0" w:evenHBand="0" w:firstRowFirstColumn="0" w:firstRowLastColumn="0" w:lastRowFirstColumn="0" w:lastRowLastColumn="0"/>
              <w:rPr>
                <w:rStyle w:val="hps"/>
                <w:rFonts w:cs="Arial"/>
                <w:color w:val="222222"/>
                <w:szCs w:val="16"/>
                <w:lang w:val="es-ES"/>
              </w:rPr>
            </w:pPr>
            <w:r w:rsidRPr="00521FB4">
              <w:rPr>
                <w:rStyle w:val="hps"/>
                <w:rFonts w:cs="Arial"/>
                <w:color w:val="222222"/>
                <w:szCs w:val="16"/>
                <w:lang w:val="es-ES"/>
              </w:rPr>
              <w:t>International Payment Gateway – Virtual Terminal (Pasarela de Pagos Internacional – Terminal Virtual)</w:t>
            </w:r>
            <w:r>
              <w:rPr>
                <w:rStyle w:val="hps"/>
                <w:rFonts w:cs="Arial"/>
                <w:color w:val="222222"/>
                <w:szCs w:val="16"/>
                <w:lang w:val="es-ES"/>
              </w:rPr>
              <w:t>.</w:t>
            </w:r>
          </w:p>
        </w:tc>
      </w:tr>
      <w:tr w:rsidR="00B96AF8" w:rsidRPr="00081D0D" w14:paraId="60EC6F76" w14:textId="77777777" w:rsidTr="00937FD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Change w:id="464" w:author="Elvia Maria Gacha Garcia" w:date="2022-06-02T18:05:00Z">
              <w:tcPr>
                <w:tcW w:w="1701" w:type="dxa"/>
              </w:tcPr>
            </w:tcPrChange>
          </w:tcPr>
          <w:p w14:paraId="0C20DF54" w14:textId="50BD72D3" w:rsidR="00B96AF8" w:rsidRDefault="00B96AF8">
            <w:pPr>
              <w:pStyle w:val="TableText"/>
              <w:spacing w:line="240" w:lineRule="atLeast"/>
              <w:cnfStyle w:val="000010100000" w:firstRow="0" w:lastRow="0" w:firstColumn="0" w:lastColumn="0" w:oddVBand="1" w:evenVBand="0" w:oddHBand="1" w:evenHBand="0" w:firstRowFirstColumn="0" w:firstRowLastColumn="0" w:lastRowFirstColumn="0" w:lastRowLastColumn="0"/>
              <w:rPr>
                <w:rFonts w:cs="Arial"/>
                <w:szCs w:val="16"/>
              </w:rPr>
            </w:pPr>
            <w:r>
              <w:rPr>
                <w:rFonts w:cs="Arial"/>
                <w:szCs w:val="16"/>
              </w:rPr>
              <w:t>MOTO</w:t>
            </w:r>
          </w:p>
        </w:tc>
        <w:tc>
          <w:tcPr>
            <w:tcW w:w="7088" w:type="dxa"/>
            <w:tcPrChange w:id="465" w:author="Elvia Maria Gacha Garcia" w:date="2022-06-02T18:05:00Z">
              <w:tcPr>
                <w:tcW w:w="7088" w:type="dxa"/>
              </w:tcPr>
            </w:tcPrChange>
          </w:tcPr>
          <w:p w14:paraId="64245562" w14:textId="36932319" w:rsidR="00B96AF8" w:rsidRPr="0053680E" w:rsidRDefault="00521FB4">
            <w:pPr>
              <w:pStyle w:val="TableText"/>
              <w:spacing w:line="240" w:lineRule="atLeast"/>
              <w:cnfStyle w:val="000000100000" w:firstRow="0" w:lastRow="0" w:firstColumn="0" w:lastColumn="0" w:oddVBand="0" w:evenVBand="0" w:oddHBand="1" w:evenHBand="0" w:firstRowFirstColumn="0" w:firstRowLastColumn="0" w:lastRowFirstColumn="0" w:lastRowLastColumn="0"/>
              <w:rPr>
                <w:rStyle w:val="hps"/>
                <w:rFonts w:cs="Arial"/>
                <w:color w:val="222222"/>
                <w:szCs w:val="16"/>
                <w:lang w:val="es-ES"/>
              </w:rPr>
            </w:pPr>
            <w:r w:rsidRPr="00521FB4">
              <w:rPr>
                <w:rStyle w:val="hps"/>
                <w:rFonts w:cs="Arial"/>
                <w:color w:val="222222"/>
                <w:szCs w:val="16"/>
                <w:lang w:val="es-ES"/>
              </w:rPr>
              <w:t xml:space="preserve">Método de pago Mail </w:t>
            </w:r>
            <w:proofErr w:type="spellStart"/>
            <w:r w:rsidRPr="00521FB4">
              <w:rPr>
                <w:rStyle w:val="hps"/>
                <w:rFonts w:cs="Arial"/>
                <w:color w:val="222222"/>
                <w:szCs w:val="16"/>
                <w:lang w:val="es-ES"/>
              </w:rPr>
              <w:t>Order</w:t>
            </w:r>
            <w:proofErr w:type="spellEnd"/>
            <w:r w:rsidRPr="00521FB4">
              <w:rPr>
                <w:rStyle w:val="hps"/>
                <w:rFonts w:cs="Arial"/>
                <w:color w:val="222222"/>
                <w:szCs w:val="16"/>
                <w:lang w:val="es-ES"/>
              </w:rPr>
              <w:t xml:space="preserve"> </w:t>
            </w:r>
            <w:proofErr w:type="spellStart"/>
            <w:r w:rsidRPr="00521FB4">
              <w:rPr>
                <w:rStyle w:val="hps"/>
                <w:rFonts w:cs="Arial"/>
                <w:color w:val="222222"/>
                <w:szCs w:val="16"/>
                <w:lang w:val="es-ES"/>
              </w:rPr>
              <w:t>Telephone</w:t>
            </w:r>
            <w:proofErr w:type="spellEnd"/>
            <w:r w:rsidRPr="00521FB4">
              <w:rPr>
                <w:rStyle w:val="hps"/>
                <w:rFonts w:cs="Arial"/>
                <w:color w:val="222222"/>
                <w:szCs w:val="16"/>
                <w:lang w:val="es-ES"/>
              </w:rPr>
              <w:t xml:space="preserve"> </w:t>
            </w:r>
            <w:proofErr w:type="spellStart"/>
            <w:r w:rsidRPr="00521FB4">
              <w:rPr>
                <w:rStyle w:val="hps"/>
                <w:rFonts w:cs="Arial"/>
                <w:color w:val="222222"/>
                <w:szCs w:val="16"/>
                <w:lang w:val="es-ES"/>
              </w:rPr>
              <w:t>Order</w:t>
            </w:r>
            <w:proofErr w:type="spellEnd"/>
          </w:p>
        </w:tc>
      </w:tr>
      <w:tr w:rsidR="00937FDC" w:rsidRPr="00081D0D" w14:paraId="7A56E0A1" w14:textId="77777777" w:rsidTr="00937FDC">
        <w:tc>
          <w:tcPr>
            <w:cnfStyle w:val="000010000000" w:firstRow="0" w:lastRow="0" w:firstColumn="0" w:lastColumn="0" w:oddVBand="1" w:evenVBand="0" w:oddHBand="0" w:evenHBand="0" w:firstRowFirstColumn="0" w:firstRowLastColumn="0" w:lastRowFirstColumn="0" w:lastRowLastColumn="0"/>
            <w:tcW w:w="1701" w:type="dxa"/>
            <w:tcPrChange w:id="466" w:author="Elvia Maria Gacha Garcia" w:date="2022-06-02T18:05:00Z">
              <w:tcPr>
                <w:tcW w:w="1701" w:type="dxa"/>
              </w:tcPr>
            </w:tcPrChange>
          </w:tcPr>
          <w:p w14:paraId="6ED93699" w14:textId="0245CC39" w:rsidR="00937FDC" w:rsidRDefault="00937FDC">
            <w:pPr>
              <w:pStyle w:val="TableText"/>
              <w:spacing w:line="240" w:lineRule="atLeast"/>
              <w:rPr>
                <w:rFonts w:cs="Arial"/>
                <w:szCs w:val="16"/>
              </w:rPr>
            </w:pPr>
            <w:ins w:id="467" w:author="Elvia Maria Gacha Garcia" w:date="2022-06-02T18:05:00Z">
              <w:r>
                <w:rPr>
                  <w:rFonts w:cs="Arial"/>
                  <w:szCs w:val="16"/>
                </w:rPr>
                <w:t>MBS</w:t>
              </w:r>
            </w:ins>
            <w:del w:id="468" w:author="Elvia Maria Gacha Garcia" w:date="2022-06-02T18:05:00Z">
              <w:r w:rsidDel="00D32D86">
                <w:rPr>
                  <w:rFonts w:cs="Arial"/>
                  <w:szCs w:val="16"/>
                </w:rPr>
                <w:delText>Fiserv</w:delText>
              </w:r>
            </w:del>
          </w:p>
        </w:tc>
        <w:tc>
          <w:tcPr>
            <w:tcW w:w="7088" w:type="dxa"/>
            <w:tcPrChange w:id="469" w:author="Elvia Maria Gacha Garcia" w:date="2022-06-02T18:05:00Z">
              <w:tcPr>
                <w:tcW w:w="7088" w:type="dxa"/>
              </w:tcPr>
            </w:tcPrChange>
          </w:tcPr>
          <w:p w14:paraId="1E1081F9" w14:textId="1D03F347" w:rsidR="00937FDC" w:rsidRPr="0053680E" w:rsidRDefault="00937FDC">
            <w:pPr>
              <w:pStyle w:val="TableText"/>
              <w:spacing w:line="240" w:lineRule="atLeast"/>
              <w:cnfStyle w:val="000000000000" w:firstRow="0" w:lastRow="0" w:firstColumn="0" w:lastColumn="0" w:oddVBand="0" w:evenVBand="0" w:oddHBand="0" w:evenHBand="0" w:firstRowFirstColumn="0" w:firstRowLastColumn="0" w:lastRowFirstColumn="0" w:lastRowLastColumn="0"/>
              <w:rPr>
                <w:rStyle w:val="hps"/>
                <w:rFonts w:cs="Arial"/>
                <w:color w:val="222222"/>
                <w:szCs w:val="16"/>
                <w:lang w:val="es-ES"/>
              </w:rPr>
            </w:pPr>
            <w:ins w:id="470" w:author="Elvia Maria Gacha Garcia" w:date="2022-06-02T18:05:00Z">
              <w:r>
                <w:rPr>
                  <w:rStyle w:val="hps"/>
                  <w:rFonts w:cs="Arial"/>
                  <w:color w:val="222222"/>
                  <w:szCs w:val="16"/>
                  <w:lang w:val="es-ES"/>
                </w:rPr>
                <w:t xml:space="preserve">Merchant </w:t>
              </w:r>
              <w:proofErr w:type="spellStart"/>
              <w:r>
                <w:rPr>
                  <w:rStyle w:val="hps"/>
                  <w:rFonts w:cs="Arial"/>
                  <w:color w:val="222222"/>
                  <w:szCs w:val="16"/>
                  <w:lang w:val="es-ES"/>
                </w:rPr>
                <w:t>Bankcard</w:t>
              </w:r>
              <w:proofErr w:type="spellEnd"/>
              <w:r>
                <w:rPr>
                  <w:rStyle w:val="hps"/>
                  <w:rFonts w:cs="Arial"/>
                  <w:color w:val="222222"/>
                  <w:szCs w:val="16"/>
                  <w:lang w:val="es-ES"/>
                </w:rPr>
                <w:t xml:space="preserve"> </w:t>
              </w:r>
              <w:proofErr w:type="spellStart"/>
              <w:r>
                <w:rPr>
                  <w:rStyle w:val="hps"/>
                  <w:rFonts w:cs="Arial"/>
                  <w:color w:val="222222"/>
                  <w:szCs w:val="16"/>
                  <w:lang w:val="es-ES"/>
                </w:rPr>
                <w:t>System</w:t>
              </w:r>
            </w:ins>
            <w:proofErr w:type="spellEnd"/>
            <w:del w:id="471" w:author="Elvia Maria Gacha Garcia" w:date="2022-06-02T18:05:00Z">
              <w:r w:rsidDel="00D32D86">
                <w:rPr>
                  <w:rStyle w:val="hps"/>
                  <w:rFonts w:cs="Arial"/>
                  <w:color w:val="222222"/>
                  <w:szCs w:val="16"/>
                  <w:lang w:val="es-ES"/>
                </w:rPr>
                <w:delText>Proveedor nuevo procesador adquirencia.</w:delText>
              </w:r>
            </w:del>
          </w:p>
        </w:tc>
      </w:tr>
      <w:tr w:rsidR="00937FDC" w:rsidRPr="00081D0D" w14:paraId="216EC6C8" w14:textId="77777777" w:rsidTr="00937FD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Change w:id="472" w:author="Elvia Maria Gacha Garcia" w:date="2022-06-02T18:05:00Z">
              <w:tcPr>
                <w:tcW w:w="1701" w:type="dxa"/>
              </w:tcPr>
            </w:tcPrChange>
          </w:tcPr>
          <w:p w14:paraId="46ACDAB4" w14:textId="6AFC37B7" w:rsidR="00937FDC" w:rsidRDefault="00937FDC">
            <w:pPr>
              <w:pStyle w:val="TableText"/>
              <w:spacing w:line="240" w:lineRule="atLeast"/>
              <w:cnfStyle w:val="000010100000" w:firstRow="0" w:lastRow="0" w:firstColumn="0" w:lastColumn="0" w:oddVBand="1" w:evenVBand="0" w:oddHBand="1" w:evenHBand="0" w:firstRowFirstColumn="0" w:firstRowLastColumn="0" w:lastRowFirstColumn="0" w:lastRowLastColumn="0"/>
              <w:rPr>
                <w:rFonts w:cs="Arial"/>
                <w:szCs w:val="16"/>
              </w:rPr>
            </w:pPr>
            <w:ins w:id="473" w:author="Elvia Maria Gacha Garcia" w:date="2022-06-02T18:05:00Z">
              <w:r w:rsidRPr="00B84789">
                <w:rPr>
                  <w:rFonts w:cs="Arial"/>
                  <w:szCs w:val="16"/>
                </w:rPr>
                <w:t>Sprint</w:t>
              </w:r>
            </w:ins>
            <w:del w:id="474" w:author="Elvia Maria Gacha Garcia" w:date="2022-06-02T18:05:00Z">
              <w:r w:rsidDel="00D32D86">
                <w:rPr>
                  <w:rFonts w:cs="Arial"/>
                  <w:szCs w:val="16"/>
                </w:rPr>
                <w:delText>MBS</w:delText>
              </w:r>
            </w:del>
          </w:p>
        </w:tc>
        <w:tc>
          <w:tcPr>
            <w:tcW w:w="7088" w:type="dxa"/>
            <w:tcPrChange w:id="475" w:author="Elvia Maria Gacha Garcia" w:date="2022-06-02T18:05:00Z">
              <w:tcPr>
                <w:tcW w:w="7088" w:type="dxa"/>
              </w:tcPr>
            </w:tcPrChange>
          </w:tcPr>
          <w:p w14:paraId="704EFDE2" w14:textId="35BCFF1E" w:rsidR="00937FDC" w:rsidRDefault="00937FDC">
            <w:pPr>
              <w:pStyle w:val="TableText"/>
              <w:spacing w:line="240" w:lineRule="atLeast"/>
              <w:cnfStyle w:val="000000100000" w:firstRow="0" w:lastRow="0" w:firstColumn="0" w:lastColumn="0" w:oddVBand="0" w:evenVBand="0" w:oddHBand="1" w:evenHBand="0" w:firstRowFirstColumn="0" w:firstRowLastColumn="0" w:lastRowFirstColumn="0" w:lastRowLastColumn="0"/>
              <w:rPr>
                <w:rStyle w:val="hps"/>
                <w:rFonts w:cs="Arial"/>
                <w:color w:val="222222"/>
                <w:szCs w:val="16"/>
                <w:lang w:val="es-ES"/>
              </w:rPr>
            </w:pPr>
            <w:ins w:id="476" w:author="Elvia Maria Gacha Garcia" w:date="2022-06-02T18:05:00Z">
              <w:r w:rsidRPr="00521FB4">
                <w:rPr>
                  <w:rFonts w:cs="Arial"/>
                  <w:szCs w:val="16"/>
                </w:rPr>
                <w:t>es un cuadro de tiempo fijo repetible durante el cual se crea un producto "Terminado" del valor más alto posible</w:t>
              </w:r>
              <w:r>
                <w:rPr>
                  <w:rFonts w:cs="Arial"/>
                  <w:szCs w:val="16"/>
                </w:rPr>
                <w:t xml:space="preserve">. </w:t>
              </w:r>
            </w:ins>
            <w:del w:id="477" w:author="Elvia Maria Gacha Garcia" w:date="2022-06-02T18:05:00Z">
              <w:r w:rsidDel="00D32D86">
                <w:rPr>
                  <w:rStyle w:val="hps"/>
                  <w:rFonts w:cs="Arial"/>
                  <w:color w:val="222222"/>
                  <w:szCs w:val="16"/>
                  <w:lang w:val="es-ES"/>
                </w:rPr>
                <w:delText>Merchant Bankcard System</w:delText>
              </w:r>
            </w:del>
          </w:p>
        </w:tc>
      </w:tr>
      <w:tr w:rsidR="00937FDC" w:rsidRPr="00081D0D" w14:paraId="375CE8F9" w14:textId="77777777" w:rsidTr="00937FDC">
        <w:tc>
          <w:tcPr>
            <w:cnfStyle w:val="000010000000" w:firstRow="0" w:lastRow="0" w:firstColumn="0" w:lastColumn="0" w:oddVBand="1" w:evenVBand="0" w:oddHBand="0" w:evenHBand="0" w:firstRowFirstColumn="0" w:firstRowLastColumn="0" w:lastRowFirstColumn="0" w:lastRowLastColumn="0"/>
            <w:tcW w:w="1701" w:type="dxa"/>
            <w:tcPrChange w:id="478" w:author="Elvia Maria Gacha Garcia" w:date="2022-06-02T18:05:00Z">
              <w:tcPr>
                <w:tcW w:w="1701" w:type="dxa"/>
              </w:tcPr>
            </w:tcPrChange>
          </w:tcPr>
          <w:p w14:paraId="1DF2D082" w14:textId="19AA5EF8" w:rsidR="00937FDC" w:rsidRPr="00B84789" w:rsidRDefault="00937FDC" w:rsidP="00B84789">
            <w:pPr>
              <w:pStyle w:val="TableText"/>
              <w:spacing w:line="240" w:lineRule="atLeast"/>
              <w:rPr>
                <w:rFonts w:cs="Arial"/>
                <w:szCs w:val="16"/>
              </w:rPr>
            </w:pPr>
            <w:del w:id="479" w:author="Elvia Maria Gacha Garcia" w:date="2022-06-02T18:05:00Z">
              <w:r w:rsidRPr="00B84789" w:rsidDel="00A54672">
                <w:rPr>
                  <w:rFonts w:cs="Arial"/>
                  <w:szCs w:val="16"/>
                </w:rPr>
                <w:delText>Sprint</w:delText>
              </w:r>
            </w:del>
          </w:p>
        </w:tc>
        <w:tc>
          <w:tcPr>
            <w:tcW w:w="7088" w:type="dxa"/>
            <w:tcPrChange w:id="480" w:author="Elvia Maria Gacha Garcia" w:date="2022-06-02T18:05:00Z">
              <w:tcPr>
                <w:tcW w:w="7088" w:type="dxa"/>
              </w:tcPr>
            </w:tcPrChange>
          </w:tcPr>
          <w:p w14:paraId="0735D5EF" w14:textId="4EAE8ED5" w:rsidR="00937FDC" w:rsidRPr="00B84789" w:rsidRDefault="00937FDC" w:rsidP="00B84789">
            <w:pPr>
              <w:pStyle w:val="TableText"/>
              <w:spacing w:line="240" w:lineRule="atLeast"/>
              <w:cnfStyle w:val="000000000000" w:firstRow="0" w:lastRow="0" w:firstColumn="0" w:lastColumn="0" w:oddVBand="0" w:evenVBand="0" w:oddHBand="0" w:evenHBand="0" w:firstRowFirstColumn="0" w:firstRowLastColumn="0" w:lastRowFirstColumn="0" w:lastRowLastColumn="0"/>
              <w:rPr>
                <w:rFonts w:cs="Arial"/>
                <w:szCs w:val="16"/>
              </w:rPr>
            </w:pPr>
            <w:del w:id="481" w:author="Elvia Maria Gacha Garcia" w:date="2022-06-02T18:05:00Z">
              <w:r w:rsidRPr="00521FB4" w:rsidDel="00A54672">
                <w:rPr>
                  <w:rFonts w:cs="Arial"/>
                  <w:szCs w:val="16"/>
                </w:rPr>
                <w:delText>es un cuadro de tiempo fijo repetible durante el cual se crea un producto "Terminado" del valor más alto posible</w:delText>
              </w:r>
              <w:r w:rsidDel="00A54672">
                <w:rPr>
                  <w:rFonts w:cs="Arial"/>
                  <w:szCs w:val="16"/>
                </w:rPr>
                <w:delText xml:space="preserve">. </w:delText>
              </w:r>
            </w:del>
          </w:p>
        </w:tc>
      </w:tr>
    </w:tbl>
    <w:p w14:paraId="0056CDA6" w14:textId="2BA0B56D" w:rsidR="00265133" w:rsidRPr="00081D0D" w:rsidRDefault="00265133" w:rsidP="00B84789">
      <w:pPr>
        <w:spacing w:line="240" w:lineRule="atLeast"/>
        <w:jc w:val="both"/>
        <w:rPr>
          <w:rFonts w:ascii="Arial" w:hAnsi="Arial" w:cs="Arial"/>
          <w:b/>
        </w:rPr>
      </w:pPr>
    </w:p>
    <w:sectPr w:rsidR="00265133" w:rsidRPr="00081D0D" w:rsidSect="00CE1C2F">
      <w:headerReference w:type="default" r:id="rId14"/>
      <w:footerReference w:type="default" r:id="rId15"/>
      <w:pgSz w:w="12240" w:h="15840"/>
      <w:pgMar w:top="1417" w:right="1701" w:bottom="1417" w:left="1701" w:header="708" w:footer="39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33FE54" w14:textId="77777777" w:rsidR="00765D5B" w:rsidRDefault="00765D5B" w:rsidP="00C5760B">
      <w:pPr>
        <w:spacing w:after="0" w:line="240" w:lineRule="auto"/>
      </w:pPr>
      <w:r>
        <w:separator/>
      </w:r>
    </w:p>
  </w:endnote>
  <w:endnote w:type="continuationSeparator" w:id="0">
    <w:p w14:paraId="29F13478" w14:textId="77777777" w:rsidR="00765D5B" w:rsidRDefault="00765D5B" w:rsidP="00C5760B">
      <w:pPr>
        <w:spacing w:after="0" w:line="240" w:lineRule="auto"/>
      </w:pPr>
      <w:r>
        <w:continuationSeparator/>
      </w:r>
    </w:p>
  </w:endnote>
  <w:endnote w:type="continuationNotice" w:id="1">
    <w:p w14:paraId="55DA32D3" w14:textId="77777777" w:rsidR="00765D5B" w:rsidRDefault="00765D5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336098"/>
      <w:docPartObj>
        <w:docPartGallery w:val="Page Numbers (Bottom of Page)"/>
        <w:docPartUnique/>
      </w:docPartObj>
    </w:sdtPr>
    <w:sdtContent>
      <w:p w14:paraId="1D21D820" w14:textId="77777777" w:rsidR="00806757" w:rsidRDefault="00806757" w:rsidP="00D34A19">
        <w:pPr>
          <w:pStyle w:val="Piedepgina"/>
          <w:jc w:val="right"/>
        </w:pPr>
        <w:r>
          <w:rPr>
            <w:noProof/>
            <w:lang w:val="es-CO" w:eastAsia="es-CO"/>
          </w:rPr>
          <mc:AlternateContent>
            <mc:Choice Requires="wps">
              <w:drawing>
                <wp:anchor distT="0" distB="0" distL="114300" distR="114300" simplePos="0" relativeHeight="251669504" behindDoc="0" locked="0" layoutInCell="1" allowOverlap="1" wp14:anchorId="5D1714F0" wp14:editId="598B2728">
                  <wp:simplePos x="0" y="0"/>
                  <wp:positionH relativeFrom="column">
                    <wp:posOffset>-832485</wp:posOffset>
                  </wp:positionH>
                  <wp:positionV relativeFrom="paragraph">
                    <wp:posOffset>116205</wp:posOffset>
                  </wp:positionV>
                  <wp:extent cx="7287896" cy="0"/>
                  <wp:effectExtent l="0" t="0" r="27305" b="19050"/>
                  <wp:wrapNone/>
                  <wp:docPr id="25" name="25 Conector recto"/>
                  <wp:cNvGraphicFramePr/>
                  <a:graphic xmlns:a="http://schemas.openxmlformats.org/drawingml/2006/main">
                    <a:graphicData uri="http://schemas.microsoft.com/office/word/2010/wordprocessingShape">
                      <wps:wsp>
                        <wps:cNvCnPr/>
                        <wps:spPr>
                          <a:xfrm flipH="1">
                            <a:off x="0" y="0"/>
                            <a:ext cx="7287896" cy="0"/>
                          </a:xfrm>
                          <a:prstGeom prst="line">
                            <a:avLst/>
                          </a:prstGeom>
                          <a:ln w="12700">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17DEB3D" id="25 Conector recto" o:spid="_x0000_s1026" style="position:absolute;flip:x;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55pt,9.15pt" to="508.3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" strokecolor="#ffc000" strokeweight="1pt"/>
              </w:pict>
            </mc:Fallback>
          </mc:AlternateContent>
        </w:r>
        <w:r>
          <w:rPr>
            <w:noProof/>
            <w:lang w:val="es-CO" w:eastAsia="es-CO"/>
          </w:rPr>
          <mc:AlternateContent>
            <mc:Choice Requires="wps">
              <w:drawing>
                <wp:anchor distT="0" distB="0" distL="114300" distR="114300" simplePos="0" relativeHeight="251661312" behindDoc="0" locked="0" layoutInCell="1" allowOverlap="1" wp14:anchorId="4A6A1FEB" wp14:editId="645753E9">
                  <wp:simplePos x="0" y="0"/>
                  <wp:positionH relativeFrom="column">
                    <wp:posOffset>6301740</wp:posOffset>
                  </wp:positionH>
                  <wp:positionV relativeFrom="paragraph">
                    <wp:posOffset>116840</wp:posOffset>
                  </wp:positionV>
                  <wp:extent cx="184785" cy="658495"/>
                  <wp:effectExtent l="0" t="0" r="5715" b="8255"/>
                  <wp:wrapNone/>
                  <wp:docPr id="22" name="Rectángulo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84785" cy="658495"/>
                          </a:xfrm>
                          <a:prstGeom prst="rect">
                            <a:avLst/>
                          </a:prstGeom>
                          <a:gradFill rotWithShape="0">
                            <a:gsLst>
                              <a:gs pos="0">
                                <a:srgbClr val="FFC000"/>
                              </a:gs>
                              <a:gs pos="100000">
                                <a:srgbClr val="FFC000">
                                  <a:gamma/>
                                  <a:tint val="20000"/>
                                  <a:invGamma/>
                                </a:srgbClr>
                              </a:gs>
                            </a:gsLst>
                            <a:lin ang="5400000" scaled="1"/>
                          </a:gradFill>
                          <a:ln>
                            <a:noFill/>
                          </a:ln>
                          <a:extLst>
                            <a:ext uri="{91240B29-F687-4F45-9708-019B960494DF}">
                              <a14:hiddenLine xmlns:a14="http://schemas.microsoft.com/office/drawing/2010/main" w="9525">
                                <a:solidFill>
                                  <a:srgbClr val="FFC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4FBBDF" id="Rectángulo 22" o:spid="_x0000_s1026" style="position:absolute;margin-left:496.2pt;margin-top:9.2pt;width:14.55pt;height:51.85pt;rotation:18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" fillcolor="#ffc000" stroked="f" strokecolor="#ffc000">
                  <v:fill color2="#fff2cc" focus="100%" type="gradient"/>
                </v:rect>
              </w:pict>
            </mc:Fallback>
          </mc:AlternateContent>
        </w:r>
      </w:p>
      <w:p w14:paraId="366D03D7" w14:textId="77777777" w:rsidR="00806757" w:rsidRDefault="00806757" w:rsidP="00D34A19">
        <w:pPr>
          <w:pStyle w:val="Piedepgina"/>
        </w:pPr>
        <w:r>
          <w:rPr>
            <w:noProof/>
            <w:lang w:val="es-CO" w:eastAsia="es-CO"/>
          </w:rPr>
          <mc:AlternateContent>
            <mc:Choice Requires="wps">
              <w:drawing>
                <wp:anchor distT="0" distB="0" distL="114300" distR="114300" simplePos="0" relativeHeight="251665408" behindDoc="0" locked="0" layoutInCell="1" allowOverlap="1" wp14:anchorId="053AEDCF" wp14:editId="40C1E1B6">
                  <wp:simplePos x="0" y="0"/>
                  <wp:positionH relativeFrom="column">
                    <wp:posOffset>126365</wp:posOffset>
                  </wp:positionH>
                  <wp:positionV relativeFrom="paragraph">
                    <wp:posOffset>9976485</wp:posOffset>
                  </wp:positionV>
                  <wp:extent cx="7278370" cy="6985"/>
                  <wp:effectExtent l="0" t="0" r="0" b="0"/>
                  <wp:wrapNone/>
                  <wp:docPr id="24" name="Conector recto de flecha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278370" cy="6985"/>
                          </a:xfrm>
                          <a:prstGeom prst="straightConnector1">
                            <a:avLst/>
                          </a:prstGeom>
                          <a:noFill/>
                          <a:ln w="9525">
                            <a:solidFill>
                              <a:srgbClr val="FFC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E9F437" id="_x0000_t32" coordsize="21600,21600" o:spt="32" o:oned="t" path="m,l21600,21600e" filled="f">
                  <v:path arrowok="t" fillok="f" o:connecttype="none"/>
                  <o:lock v:ext="edit" shapetype="t"/>
                </v:shapetype>
                <v:shape id="Conector recto de flecha 24" o:spid="_x0000_s1026" type="#_x0000_t32" style="position:absolute;margin-left:9.95pt;margin-top:785.55pt;width:573.1pt;height:.5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" strokecolor="#ffc000"/>
              </w:pict>
            </mc:Fallback>
          </mc:AlternateContent>
        </w:r>
        <w:r>
          <w:rPr>
            <w:noProof/>
            <w:lang w:val="es-CO" w:eastAsia="es-CO"/>
          </w:rPr>
          <mc:AlternateContent>
            <mc:Choice Requires="wps">
              <w:drawing>
                <wp:anchor distT="0" distB="0" distL="114300" distR="114300" simplePos="0" relativeHeight="251657216" behindDoc="0" locked="0" layoutInCell="1" allowOverlap="1" wp14:anchorId="68FCCFD7" wp14:editId="45BE6B4F">
                  <wp:simplePos x="0" y="0"/>
                  <wp:positionH relativeFrom="column">
                    <wp:posOffset>7053580</wp:posOffset>
                  </wp:positionH>
                  <wp:positionV relativeFrom="paragraph">
                    <wp:posOffset>-3134360</wp:posOffset>
                  </wp:positionV>
                  <wp:extent cx="184785" cy="622935"/>
                  <wp:effectExtent l="3810" t="3175" r="1905" b="2540"/>
                  <wp:wrapNone/>
                  <wp:docPr id="21" name="Rectángulo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785" cy="622935"/>
                          </a:xfrm>
                          <a:prstGeom prst="rect">
                            <a:avLst/>
                          </a:prstGeom>
                          <a:gradFill rotWithShape="0">
                            <a:gsLst>
                              <a:gs pos="0">
                                <a:srgbClr val="FFC000">
                                  <a:gamma/>
                                  <a:tint val="20000"/>
                                  <a:invGamma/>
                                </a:srgbClr>
                              </a:gs>
                              <a:gs pos="100000">
                                <a:srgbClr val="FFC000"/>
                              </a:gs>
                            </a:gsLst>
                            <a:lin ang="5400000" scaled="1"/>
                          </a:gradFill>
                          <a:ln>
                            <a:noFill/>
                          </a:ln>
                          <a:extLst>
                            <a:ext uri="{91240B29-F687-4F45-9708-019B960494DF}">
                              <a14:hiddenLine xmlns:a14="http://schemas.microsoft.com/office/drawing/2010/main" w="9525">
                                <a:solidFill>
                                  <a:srgbClr val="FFC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FA0884" id="Rectángulo 21" o:spid="_x0000_s1026" style="position:absolute;margin-left:555.4pt;margin-top:-246.8pt;width:14.55pt;height:49.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" fillcolor="#fff2cc" stroked="f" strokecolor="#ffc000">
                  <v:fill color2="#ffc000" focus="100%" type="gradient"/>
                </v:rect>
              </w:pict>
            </mc:Fallback>
          </mc:AlternateContent>
        </w:r>
        <w:r w:rsidRPr="007E5E27">
          <w:t xml:space="preserve"> </w:t>
        </w:r>
        <w:r>
          <w:t>RESTRINGIDO</w:t>
        </w:r>
        <w:r>
          <w:rPr>
            <w:lang w:val="es-ES"/>
          </w:rPr>
          <w:t xml:space="preserve">                                                                                                                                Página </w:t>
        </w:r>
        <w:r>
          <w:rPr>
            <w:b/>
            <w:bCs/>
            <w:sz w:val="24"/>
            <w:szCs w:val="24"/>
          </w:rPr>
          <w:fldChar w:fldCharType="begin"/>
        </w:r>
        <w:r>
          <w:rPr>
            <w:b/>
            <w:bCs/>
          </w:rPr>
          <w:instrText>PAGE</w:instrText>
        </w:r>
        <w:r>
          <w:rPr>
            <w:b/>
            <w:bCs/>
            <w:sz w:val="24"/>
            <w:szCs w:val="24"/>
          </w:rPr>
          <w:fldChar w:fldCharType="separate"/>
        </w:r>
        <w:r>
          <w:rPr>
            <w:b/>
            <w:bCs/>
            <w:noProof/>
          </w:rPr>
          <w:t>7</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noProof/>
          </w:rPr>
          <w:t>9</w:t>
        </w:r>
        <w:r>
          <w:rPr>
            <w:b/>
            <w:bCs/>
            <w:sz w:val="24"/>
            <w:szCs w:val="24"/>
          </w:rPr>
          <w:fldChar w:fldCharType="end"/>
        </w:r>
      </w:p>
    </w:sdtContent>
  </w:sdt>
  <w:p w14:paraId="0F391C23" w14:textId="77777777" w:rsidR="00806757" w:rsidRDefault="0080675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61C933" w14:textId="77777777" w:rsidR="00765D5B" w:rsidRDefault="00765D5B" w:rsidP="00C5760B">
      <w:pPr>
        <w:spacing w:after="0" w:line="240" w:lineRule="auto"/>
      </w:pPr>
      <w:r>
        <w:separator/>
      </w:r>
    </w:p>
  </w:footnote>
  <w:footnote w:type="continuationSeparator" w:id="0">
    <w:p w14:paraId="2E36384D" w14:textId="77777777" w:rsidR="00765D5B" w:rsidRDefault="00765D5B" w:rsidP="00C5760B">
      <w:pPr>
        <w:spacing w:after="0" w:line="240" w:lineRule="auto"/>
      </w:pPr>
      <w:r>
        <w:continuationSeparator/>
      </w:r>
    </w:p>
  </w:footnote>
  <w:footnote w:type="continuationNotice" w:id="1">
    <w:p w14:paraId="24C1847E" w14:textId="77777777" w:rsidR="00765D5B" w:rsidRDefault="00765D5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AF3BE3" w14:textId="7CB3B242" w:rsidR="00806757" w:rsidRDefault="00806757">
    <w:pPr>
      <w:pStyle w:val="Encabezado"/>
    </w:pPr>
    <w:r>
      <w:rPr>
        <w:noProof/>
        <w:lang w:val="es-CO" w:eastAsia="es-CO"/>
      </w:rPr>
      <mc:AlternateContent>
        <mc:Choice Requires="wpg">
          <w:drawing>
            <wp:anchor distT="0" distB="0" distL="114300" distR="114300" simplePos="0" relativeHeight="251649024" behindDoc="0" locked="0" layoutInCell="1" allowOverlap="1" wp14:anchorId="4C1082E3" wp14:editId="307A1E26">
              <wp:simplePos x="0" y="0"/>
              <wp:positionH relativeFrom="page">
                <wp:posOffset>180975</wp:posOffset>
              </wp:positionH>
              <wp:positionV relativeFrom="page">
                <wp:posOffset>171450</wp:posOffset>
              </wp:positionV>
              <wp:extent cx="7372350" cy="713105"/>
              <wp:effectExtent l="0" t="0" r="19050" b="10795"/>
              <wp:wrapNone/>
              <wp:docPr id="16" name="Grupo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2350" cy="713105"/>
                        <a:chOff x="347" y="0"/>
                        <a:chExt cx="11610" cy="1123"/>
                      </a:xfrm>
                    </wpg:grpSpPr>
                    <wps:wsp>
                      <wps:cNvPr id="17" name="Line 2"/>
                      <wps:cNvCnPr/>
                      <wps:spPr bwMode="auto">
                        <a:xfrm flipH="1">
                          <a:off x="347" y="981"/>
                          <a:ext cx="11610" cy="0"/>
                        </a:xfrm>
                        <a:prstGeom prst="line">
                          <a:avLst/>
                        </a:prstGeom>
                        <a:noFill/>
                        <a:ln w="12700">
                          <a:solidFill>
                            <a:srgbClr val="FFC000"/>
                          </a:solidFill>
                          <a:round/>
                          <a:headEnd/>
                          <a:tailEnd/>
                        </a:ln>
                        <a:extLst>
                          <a:ext uri="{909E8E84-426E-40DD-AFC4-6F175D3DCCD1}">
                            <a14:hiddenFill xmlns:a14="http://schemas.microsoft.com/office/drawing/2010/main">
                              <a:noFill/>
                            </a14:hiddenFill>
                          </a:ext>
                        </a:extLst>
                      </wps:spPr>
                      <wps:bodyPr/>
                    </wps:wsp>
                    <wpg:grpSp>
                      <wpg:cNvPr id="18" name="Group 3"/>
                      <wpg:cNvGrpSpPr>
                        <a:grpSpLocks/>
                      </wpg:cNvGrpSpPr>
                      <wpg:grpSpPr bwMode="auto">
                        <a:xfrm>
                          <a:off x="11529" y="0"/>
                          <a:ext cx="360" cy="1123"/>
                          <a:chOff x="11529" y="0"/>
                          <a:chExt cx="360" cy="1123"/>
                        </a:xfrm>
                      </wpg:grpSpPr>
                      <wps:wsp>
                        <wps:cNvPr id="19" name="Text Box 4"/>
                        <wps:cNvSpPr txBox="1">
                          <a:spLocks noChangeArrowheads="1"/>
                        </wps:cNvSpPr>
                        <wps:spPr bwMode="auto">
                          <a:xfrm>
                            <a:off x="11529" y="0"/>
                            <a:ext cx="360" cy="11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100E13" w14:textId="77777777" w:rsidR="00806757" w:rsidRPr="002318E1" w:rsidRDefault="00806757" w:rsidP="00CE1C2F">
                              <w:pPr>
                                <w:spacing w:after="0"/>
                                <w:rPr>
                                  <w:sz w:val="8"/>
                                  <w:szCs w:val="8"/>
                                </w:rPr>
                              </w:pPr>
                            </w:p>
                            <w:p w14:paraId="76F89543" w14:textId="77777777" w:rsidR="00806757" w:rsidRDefault="00806757" w:rsidP="00CE1C2F">
                              <w:pPr>
                                <w:spacing w:after="0"/>
                              </w:pPr>
                            </w:p>
                            <w:p w14:paraId="39832B8B" w14:textId="77777777" w:rsidR="00806757" w:rsidRDefault="00806757" w:rsidP="00CE1C2F">
                              <w:pPr>
                                <w:spacing w:after="0"/>
                              </w:pPr>
                            </w:p>
                            <w:p w14:paraId="782A453D" w14:textId="77777777" w:rsidR="00806757" w:rsidRDefault="00806757" w:rsidP="00CE1C2F">
                              <w:pPr>
                                <w:spacing w:after="0"/>
                              </w:pP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C1082E3" id="Grupo 16" o:spid="_x0000_s1030" style="position:absolute;margin-left:14.25pt;margin-top:13.5pt;width:580.5pt;height:56.15pt;z-index:251649024;mso-position-horizontal-relative:page;mso-position-vertical-relative:page" coordorigin="347" coordsize="11610,1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">
              <v:line id="Line 2" o:spid="_x0000_s1031" style="position:absolute;flip:x;visibility:visible;mso-wrap-style:square" from="347,981" to="11957,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" strokecolor="#ffc000" strokeweight="1pt"/>
              <v:group id="Group 3" o:spid="_x0000_s1032" style="position:absolute;left:11529;width:360;height:1123" coordorigin="11529" coordsize="360,1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type id="_x0000_t202" coordsize="21600,21600" o:spt="202" path="m,l,21600r21600,l21600,xe">
                  <v:stroke joinstyle="miter"/>
                  <v:path gradientshapeok="t" o:connecttype="rect"/>
                </v:shapetype>
                <v:shape id="Text Box 4" o:spid="_x0000_s1033" type="#_x0000_t202" style="position:absolute;left:11529;width:360;height:1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04100E13" w14:textId="77777777" w:rsidR="00806757" w:rsidRPr="002318E1" w:rsidRDefault="00806757" w:rsidP="00CE1C2F">
                        <w:pPr>
                          <w:spacing w:after="0"/>
                          <w:rPr>
                            <w:sz w:val="8"/>
                            <w:szCs w:val="8"/>
                          </w:rPr>
                        </w:pPr>
                      </w:p>
                      <w:p w14:paraId="76F89543" w14:textId="77777777" w:rsidR="00806757" w:rsidRDefault="00806757" w:rsidP="00CE1C2F">
                        <w:pPr>
                          <w:spacing w:after="0"/>
                        </w:pPr>
                      </w:p>
                      <w:p w14:paraId="39832B8B" w14:textId="77777777" w:rsidR="00806757" w:rsidRDefault="00806757" w:rsidP="00CE1C2F">
                        <w:pPr>
                          <w:spacing w:after="0"/>
                        </w:pPr>
                      </w:p>
                      <w:p w14:paraId="782A453D" w14:textId="77777777" w:rsidR="00806757" w:rsidRDefault="00806757" w:rsidP="00CE1C2F">
                        <w:pPr>
                          <w:spacing w:after="0"/>
                        </w:pPr>
                      </w:p>
                    </w:txbxContent>
                  </v:textbox>
                </v:shape>
              </v:group>
              <w10:wrap anchorx="page" anchory="page"/>
            </v:group>
          </w:pict>
        </mc:Fallback>
      </mc:AlternateContent>
    </w:r>
    <w:r>
      <w:rPr>
        <w:noProof/>
        <w:lang w:val="es-CO" w:eastAsia="es-CO"/>
      </w:rPr>
      <mc:AlternateContent>
        <mc:Choice Requires="wps">
          <w:drawing>
            <wp:anchor distT="0" distB="0" distL="114300" distR="114300" simplePos="0" relativeHeight="251653120" behindDoc="0" locked="0" layoutInCell="1" allowOverlap="1" wp14:anchorId="57E36FEB" wp14:editId="4B497B96">
              <wp:simplePos x="0" y="0"/>
              <wp:positionH relativeFrom="column">
                <wp:posOffset>6311265</wp:posOffset>
              </wp:positionH>
              <wp:positionV relativeFrom="paragraph">
                <wp:posOffset>-278130</wp:posOffset>
              </wp:positionV>
              <wp:extent cx="171450" cy="622935"/>
              <wp:effectExtent l="0" t="0" r="0" b="5715"/>
              <wp:wrapNone/>
              <wp:docPr id="20" name="Rectángulo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622935"/>
                      </a:xfrm>
                      <a:prstGeom prst="rect">
                        <a:avLst/>
                      </a:prstGeom>
                      <a:gradFill rotWithShape="0">
                        <a:gsLst>
                          <a:gs pos="0">
                            <a:srgbClr val="FFC000">
                              <a:gamma/>
                              <a:tint val="20000"/>
                              <a:invGamma/>
                            </a:srgbClr>
                          </a:gs>
                          <a:gs pos="100000">
                            <a:srgbClr val="FFC000"/>
                          </a:gs>
                        </a:gsLst>
                        <a:lin ang="5400000" scaled="1"/>
                      </a:gradFill>
                      <a:ln>
                        <a:noFill/>
                      </a:ln>
                      <a:extLst>
                        <a:ext uri="{91240B29-F687-4F45-9708-019B960494DF}">
                          <a14:hiddenLine xmlns:a14="http://schemas.microsoft.com/office/drawing/2010/main" w="9525">
                            <a:solidFill>
                              <a:srgbClr val="FFC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D5E5A6" id="Rectángulo 20" o:spid="_x0000_s1026" style="position:absolute;margin-left:496.95pt;margin-top:-21.9pt;width:13.5pt;height:49.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" fillcolor="#fff2cc" stroked="f" strokecolor="#ffc000">
              <v:fill color2="#ffc000" focus="100%" type="gradient"/>
            </v:rect>
          </w:pict>
        </mc:Fallback>
      </mc:AlternateContent>
    </w:r>
    <w:r w:rsidRPr="008D2CB1">
      <w:fldChar w:fldCharType="begin"/>
    </w:r>
    <w:r w:rsidRPr="003F329D">
      <w:instrText xml:space="preserve"> STYLEREF  Coverpage_heading  \* MERGEFORMAT </w:instrText>
    </w:r>
    <w:r w:rsidRPr="008D2CB1">
      <w:fldChar w:fldCharType="separate"/>
    </w:r>
    <w:r w:rsidR="008C2C29">
      <w:rPr>
        <w:noProof/>
      </w:rPr>
      <w:t>PMO_Latam</w:t>
    </w:r>
    <w:r w:rsidRPr="008D2CB1">
      <w:fldChar w:fldCharType="end"/>
    </w:r>
    <w:r w:rsidRPr="003F329D">
      <w:t xml:space="preserve">  </w:t>
    </w:r>
    <w:r w:rsidRPr="0096036C">
      <w:rPr>
        <w:color w:val="FFC000"/>
      </w:rPr>
      <w:t>|</w:t>
    </w:r>
    <w:r w:rsidRPr="003F329D">
      <w:t xml:space="preserve">  </w:t>
    </w:r>
    <w:r w:rsidRPr="008D2CB1">
      <w:fldChar w:fldCharType="begin"/>
    </w:r>
    <w:r w:rsidRPr="003F329D">
      <w:instrText xml:space="preserve"> STYLEREF  Coverpage_Document_version  \* MERGEFORMAT </w:instrText>
    </w:r>
    <w:r w:rsidRPr="008D2CB1">
      <w:fldChar w:fldCharType="separate"/>
    </w:r>
    <w:r w:rsidR="008C2C29">
      <w:rPr>
        <w:noProof/>
      </w:rPr>
      <w:t>Versión 1.0</w:t>
    </w:r>
    <w:r w:rsidRPr="008D2CB1">
      <w:fldChar w:fldCharType="end"/>
    </w:r>
    <w:r w:rsidRPr="003F329D">
      <w:tab/>
    </w:r>
    <w:r>
      <w:t xml:space="preserve">                         </w:t>
    </w:r>
    <w:r>
      <w:tab/>
    </w:r>
    <w:r w:rsidRPr="008D2CB1">
      <w:fldChar w:fldCharType="begin"/>
    </w:r>
    <w:r w:rsidRPr="003F329D">
      <w:instrText xml:space="preserve"> STYLEREF  Coverpage_Document_date  \* MERGEFORMAT </w:instrText>
    </w:r>
    <w:r>
      <w:fldChar w:fldCharType="separate"/>
    </w:r>
    <w:r w:rsidR="008C2C29">
      <w:rPr>
        <w:noProof/>
      </w:rPr>
      <w:t>01-06-2022</w:t>
    </w:r>
    <w:r w:rsidRPr="008D2CB1">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C5CDB"/>
    <w:multiLevelType w:val="hybridMultilevel"/>
    <w:tmpl w:val="3454CD50"/>
    <w:lvl w:ilvl="0" w:tplc="180A000F">
      <w:start w:val="6"/>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 w15:restartNumberingAfterBreak="0">
    <w:nsid w:val="0587341F"/>
    <w:multiLevelType w:val="hybridMultilevel"/>
    <w:tmpl w:val="F7D8C9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71A1105"/>
    <w:multiLevelType w:val="multilevel"/>
    <w:tmpl w:val="1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1E27A8"/>
    <w:multiLevelType w:val="hybridMultilevel"/>
    <w:tmpl w:val="36084952"/>
    <w:lvl w:ilvl="0" w:tplc="BA386FAE">
      <w:start w:val="1"/>
      <w:numFmt w:val="bullet"/>
      <w:lvlText w:val=""/>
      <w:lvlJc w:val="left"/>
      <w:pPr>
        <w:ind w:left="720" w:hanging="360"/>
      </w:pPr>
      <w:rPr>
        <w:rFonts w:ascii="Symbol" w:hAnsi="Symbol" w:hint="default"/>
        <w:color w:val="auto"/>
      </w:rPr>
    </w:lvl>
    <w:lvl w:ilvl="1" w:tplc="240A0003">
      <w:start w:val="1"/>
      <w:numFmt w:val="bullet"/>
      <w:lvlText w:val="o"/>
      <w:lvlJc w:val="left"/>
      <w:pPr>
        <w:ind w:left="1440" w:hanging="360"/>
      </w:pPr>
      <w:rPr>
        <w:rFonts w:ascii="Courier New" w:hAnsi="Courier New" w:cs="Courier New" w:hint="default"/>
      </w:rPr>
    </w:lvl>
    <w:lvl w:ilvl="2" w:tplc="49DE5AE0">
      <w:numFmt w:val="bullet"/>
      <w:lvlText w:val="-"/>
      <w:lvlJc w:val="left"/>
      <w:pPr>
        <w:ind w:left="2160" w:hanging="360"/>
      </w:pPr>
      <w:rPr>
        <w:rFonts w:ascii="Arial" w:eastAsia="MS Mincho" w:hAnsi="Arial" w:cs="Arial"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4" w15:restartNumberingAfterBreak="0">
    <w:nsid w:val="09215C9D"/>
    <w:multiLevelType w:val="multilevel"/>
    <w:tmpl w:val="1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D4A0560"/>
    <w:multiLevelType w:val="multilevel"/>
    <w:tmpl w:val="1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DCC0EF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DFD423E"/>
    <w:multiLevelType w:val="multilevel"/>
    <w:tmpl w:val="1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015810"/>
    <w:multiLevelType w:val="hybridMultilevel"/>
    <w:tmpl w:val="66DA1BCE"/>
    <w:lvl w:ilvl="0" w:tplc="180A0001">
      <w:start w:val="1"/>
      <w:numFmt w:val="bullet"/>
      <w:lvlText w:val=""/>
      <w:lvlJc w:val="left"/>
      <w:pPr>
        <w:ind w:left="720" w:hanging="360"/>
      </w:pPr>
      <w:rPr>
        <w:rFonts w:ascii="Symbol" w:hAnsi="Symbol" w:hint="default"/>
      </w:rPr>
    </w:lvl>
    <w:lvl w:ilvl="1" w:tplc="180A0003">
      <w:start w:val="1"/>
      <w:numFmt w:val="bullet"/>
      <w:lvlText w:val="o"/>
      <w:lvlJc w:val="left"/>
      <w:pPr>
        <w:ind w:left="1440" w:hanging="360"/>
      </w:pPr>
      <w:rPr>
        <w:rFonts w:ascii="Courier New" w:hAnsi="Courier New" w:cs="Courier New" w:hint="default"/>
      </w:rPr>
    </w:lvl>
    <w:lvl w:ilvl="2" w:tplc="180A0005">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9" w15:restartNumberingAfterBreak="0">
    <w:nsid w:val="14F82379"/>
    <w:multiLevelType w:val="multilevel"/>
    <w:tmpl w:val="1AC6682C"/>
    <w:lvl w:ilvl="0">
      <w:start w:val="6"/>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59A6A7C"/>
    <w:multiLevelType w:val="hybridMultilevel"/>
    <w:tmpl w:val="406CCE02"/>
    <w:lvl w:ilvl="0" w:tplc="180A0001">
      <w:start w:val="1"/>
      <w:numFmt w:val="bullet"/>
      <w:lvlText w:val=""/>
      <w:lvlJc w:val="left"/>
      <w:pPr>
        <w:ind w:left="720" w:hanging="360"/>
      </w:pPr>
      <w:rPr>
        <w:rFonts w:ascii="Symbol" w:hAnsi="Symbol" w:hint="default"/>
      </w:rPr>
    </w:lvl>
    <w:lvl w:ilvl="1" w:tplc="180A0003">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1" w15:restartNumberingAfterBreak="0">
    <w:nsid w:val="1FD8630A"/>
    <w:multiLevelType w:val="hybridMultilevel"/>
    <w:tmpl w:val="9FF64B16"/>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2" w15:restartNumberingAfterBreak="0">
    <w:nsid w:val="20383EC7"/>
    <w:multiLevelType w:val="hybridMultilevel"/>
    <w:tmpl w:val="53E8487E"/>
    <w:lvl w:ilvl="0" w:tplc="180A0001">
      <w:start w:val="1"/>
      <w:numFmt w:val="bullet"/>
      <w:lvlText w:val=""/>
      <w:lvlJc w:val="left"/>
      <w:pPr>
        <w:ind w:left="720" w:hanging="360"/>
      </w:pPr>
      <w:rPr>
        <w:rFonts w:ascii="Symbol" w:hAnsi="Symbol" w:hint="default"/>
      </w:rPr>
    </w:lvl>
    <w:lvl w:ilvl="1" w:tplc="180A0003">
      <w:start w:val="1"/>
      <w:numFmt w:val="bullet"/>
      <w:lvlText w:val="o"/>
      <w:lvlJc w:val="left"/>
      <w:pPr>
        <w:ind w:left="1440" w:hanging="360"/>
      </w:pPr>
      <w:rPr>
        <w:rFonts w:ascii="Courier New" w:hAnsi="Courier New" w:cs="Courier New" w:hint="default"/>
      </w:rPr>
    </w:lvl>
    <w:lvl w:ilvl="2" w:tplc="180A0005">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3" w15:restartNumberingAfterBreak="0">
    <w:nsid w:val="20C97FA7"/>
    <w:multiLevelType w:val="hybridMultilevel"/>
    <w:tmpl w:val="202EEE46"/>
    <w:lvl w:ilvl="0" w:tplc="180A0001">
      <w:start w:val="1"/>
      <w:numFmt w:val="bullet"/>
      <w:lvlText w:val=""/>
      <w:lvlJc w:val="left"/>
      <w:pPr>
        <w:ind w:left="1080" w:hanging="360"/>
      </w:pPr>
      <w:rPr>
        <w:rFonts w:ascii="Symbol" w:hAnsi="Symbol" w:hint="default"/>
      </w:rPr>
    </w:lvl>
    <w:lvl w:ilvl="1" w:tplc="180A0003" w:tentative="1">
      <w:start w:val="1"/>
      <w:numFmt w:val="bullet"/>
      <w:lvlText w:val="o"/>
      <w:lvlJc w:val="left"/>
      <w:pPr>
        <w:ind w:left="1800" w:hanging="360"/>
      </w:pPr>
      <w:rPr>
        <w:rFonts w:ascii="Courier New" w:hAnsi="Courier New" w:cs="Courier New" w:hint="default"/>
      </w:rPr>
    </w:lvl>
    <w:lvl w:ilvl="2" w:tplc="180A0005" w:tentative="1">
      <w:start w:val="1"/>
      <w:numFmt w:val="bullet"/>
      <w:lvlText w:val=""/>
      <w:lvlJc w:val="left"/>
      <w:pPr>
        <w:ind w:left="2520" w:hanging="360"/>
      </w:pPr>
      <w:rPr>
        <w:rFonts w:ascii="Wingdings" w:hAnsi="Wingdings" w:hint="default"/>
      </w:rPr>
    </w:lvl>
    <w:lvl w:ilvl="3" w:tplc="180A0001" w:tentative="1">
      <w:start w:val="1"/>
      <w:numFmt w:val="bullet"/>
      <w:lvlText w:val=""/>
      <w:lvlJc w:val="left"/>
      <w:pPr>
        <w:ind w:left="3240" w:hanging="360"/>
      </w:pPr>
      <w:rPr>
        <w:rFonts w:ascii="Symbol" w:hAnsi="Symbol" w:hint="default"/>
      </w:rPr>
    </w:lvl>
    <w:lvl w:ilvl="4" w:tplc="180A0003" w:tentative="1">
      <w:start w:val="1"/>
      <w:numFmt w:val="bullet"/>
      <w:lvlText w:val="o"/>
      <w:lvlJc w:val="left"/>
      <w:pPr>
        <w:ind w:left="3960" w:hanging="360"/>
      </w:pPr>
      <w:rPr>
        <w:rFonts w:ascii="Courier New" w:hAnsi="Courier New" w:cs="Courier New" w:hint="default"/>
      </w:rPr>
    </w:lvl>
    <w:lvl w:ilvl="5" w:tplc="180A0005" w:tentative="1">
      <w:start w:val="1"/>
      <w:numFmt w:val="bullet"/>
      <w:lvlText w:val=""/>
      <w:lvlJc w:val="left"/>
      <w:pPr>
        <w:ind w:left="4680" w:hanging="360"/>
      </w:pPr>
      <w:rPr>
        <w:rFonts w:ascii="Wingdings" w:hAnsi="Wingdings" w:hint="default"/>
      </w:rPr>
    </w:lvl>
    <w:lvl w:ilvl="6" w:tplc="180A0001" w:tentative="1">
      <w:start w:val="1"/>
      <w:numFmt w:val="bullet"/>
      <w:lvlText w:val=""/>
      <w:lvlJc w:val="left"/>
      <w:pPr>
        <w:ind w:left="5400" w:hanging="360"/>
      </w:pPr>
      <w:rPr>
        <w:rFonts w:ascii="Symbol" w:hAnsi="Symbol" w:hint="default"/>
      </w:rPr>
    </w:lvl>
    <w:lvl w:ilvl="7" w:tplc="180A0003" w:tentative="1">
      <w:start w:val="1"/>
      <w:numFmt w:val="bullet"/>
      <w:lvlText w:val="o"/>
      <w:lvlJc w:val="left"/>
      <w:pPr>
        <w:ind w:left="6120" w:hanging="360"/>
      </w:pPr>
      <w:rPr>
        <w:rFonts w:ascii="Courier New" w:hAnsi="Courier New" w:cs="Courier New" w:hint="default"/>
      </w:rPr>
    </w:lvl>
    <w:lvl w:ilvl="8" w:tplc="180A0005" w:tentative="1">
      <w:start w:val="1"/>
      <w:numFmt w:val="bullet"/>
      <w:lvlText w:val=""/>
      <w:lvlJc w:val="left"/>
      <w:pPr>
        <w:ind w:left="6840" w:hanging="360"/>
      </w:pPr>
      <w:rPr>
        <w:rFonts w:ascii="Wingdings" w:hAnsi="Wingdings" w:hint="default"/>
      </w:rPr>
    </w:lvl>
  </w:abstractNum>
  <w:abstractNum w:abstractNumId="14" w15:restartNumberingAfterBreak="0">
    <w:nsid w:val="22FB27A4"/>
    <w:multiLevelType w:val="multilevel"/>
    <w:tmpl w:val="F1669CCE"/>
    <w:lvl w:ilvl="0">
      <w:start w:val="6"/>
      <w:numFmt w:val="decimal"/>
      <w:lvlText w:val="%1"/>
      <w:lvlJc w:val="left"/>
      <w:pPr>
        <w:ind w:left="360" w:hanging="360"/>
      </w:pPr>
      <w:rPr>
        <w:rFonts w:asciiTheme="minorHAnsi" w:eastAsiaTheme="minorHAnsi" w:hAnsiTheme="minorHAnsi" w:cstheme="minorBidi" w:hint="default"/>
        <w:color w:val="auto"/>
        <w:sz w:val="22"/>
      </w:rPr>
    </w:lvl>
    <w:lvl w:ilvl="1">
      <w:start w:val="2"/>
      <w:numFmt w:val="decimal"/>
      <w:lvlText w:val="%1.%2"/>
      <w:lvlJc w:val="left"/>
      <w:pPr>
        <w:ind w:left="720" w:hanging="720"/>
      </w:pPr>
      <w:rPr>
        <w:rFonts w:asciiTheme="minorHAnsi" w:eastAsiaTheme="minorHAnsi" w:hAnsiTheme="minorHAnsi" w:cstheme="minorBidi" w:hint="default"/>
        <w:color w:val="auto"/>
        <w:sz w:val="22"/>
      </w:rPr>
    </w:lvl>
    <w:lvl w:ilvl="2">
      <w:start w:val="1"/>
      <w:numFmt w:val="decimal"/>
      <w:lvlText w:val="%1.%2.%3"/>
      <w:lvlJc w:val="left"/>
      <w:pPr>
        <w:ind w:left="720" w:hanging="720"/>
      </w:pPr>
      <w:rPr>
        <w:rFonts w:asciiTheme="minorHAnsi" w:eastAsiaTheme="minorHAnsi" w:hAnsiTheme="minorHAnsi" w:cstheme="minorBidi" w:hint="default"/>
        <w:color w:val="auto"/>
        <w:sz w:val="22"/>
      </w:rPr>
    </w:lvl>
    <w:lvl w:ilvl="3">
      <w:start w:val="1"/>
      <w:numFmt w:val="decimal"/>
      <w:lvlText w:val="%1.%2.%3.%4"/>
      <w:lvlJc w:val="left"/>
      <w:pPr>
        <w:ind w:left="1080" w:hanging="1080"/>
      </w:pPr>
      <w:rPr>
        <w:rFonts w:asciiTheme="minorHAnsi" w:eastAsiaTheme="minorHAnsi" w:hAnsiTheme="minorHAnsi" w:cstheme="minorBidi" w:hint="default"/>
        <w:color w:val="auto"/>
        <w:sz w:val="22"/>
      </w:rPr>
    </w:lvl>
    <w:lvl w:ilvl="4">
      <w:start w:val="1"/>
      <w:numFmt w:val="decimal"/>
      <w:lvlText w:val="%1.%2.%3.%4.%5"/>
      <w:lvlJc w:val="left"/>
      <w:pPr>
        <w:ind w:left="1080" w:hanging="1080"/>
      </w:pPr>
      <w:rPr>
        <w:rFonts w:asciiTheme="minorHAnsi" w:eastAsiaTheme="minorHAnsi" w:hAnsiTheme="minorHAnsi" w:cstheme="minorBidi" w:hint="default"/>
        <w:color w:val="auto"/>
        <w:sz w:val="22"/>
      </w:rPr>
    </w:lvl>
    <w:lvl w:ilvl="5">
      <w:start w:val="1"/>
      <w:numFmt w:val="decimal"/>
      <w:lvlText w:val="%1.%2.%3.%4.%5.%6"/>
      <w:lvlJc w:val="left"/>
      <w:pPr>
        <w:ind w:left="1440" w:hanging="1440"/>
      </w:pPr>
      <w:rPr>
        <w:rFonts w:asciiTheme="minorHAnsi" w:eastAsiaTheme="minorHAnsi" w:hAnsiTheme="minorHAnsi" w:cstheme="minorBidi" w:hint="default"/>
        <w:color w:val="auto"/>
        <w:sz w:val="22"/>
      </w:rPr>
    </w:lvl>
    <w:lvl w:ilvl="6">
      <w:start w:val="1"/>
      <w:numFmt w:val="decimal"/>
      <w:lvlText w:val="%1.%2.%3.%4.%5.%6.%7"/>
      <w:lvlJc w:val="left"/>
      <w:pPr>
        <w:ind w:left="1800" w:hanging="1800"/>
      </w:pPr>
      <w:rPr>
        <w:rFonts w:asciiTheme="minorHAnsi" w:eastAsiaTheme="minorHAnsi" w:hAnsiTheme="minorHAnsi" w:cstheme="minorBidi" w:hint="default"/>
        <w:color w:val="auto"/>
        <w:sz w:val="22"/>
      </w:rPr>
    </w:lvl>
    <w:lvl w:ilvl="7">
      <w:start w:val="1"/>
      <w:numFmt w:val="decimal"/>
      <w:lvlText w:val="%1.%2.%3.%4.%5.%6.%7.%8"/>
      <w:lvlJc w:val="left"/>
      <w:pPr>
        <w:ind w:left="1800" w:hanging="1800"/>
      </w:pPr>
      <w:rPr>
        <w:rFonts w:asciiTheme="minorHAnsi" w:eastAsiaTheme="minorHAnsi" w:hAnsiTheme="minorHAnsi" w:cstheme="minorBidi" w:hint="default"/>
        <w:color w:val="auto"/>
        <w:sz w:val="22"/>
      </w:rPr>
    </w:lvl>
    <w:lvl w:ilvl="8">
      <w:start w:val="1"/>
      <w:numFmt w:val="decimal"/>
      <w:lvlText w:val="%1.%2.%3.%4.%5.%6.%7.%8.%9"/>
      <w:lvlJc w:val="left"/>
      <w:pPr>
        <w:ind w:left="2160" w:hanging="2160"/>
      </w:pPr>
      <w:rPr>
        <w:rFonts w:asciiTheme="minorHAnsi" w:eastAsiaTheme="minorHAnsi" w:hAnsiTheme="minorHAnsi" w:cstheme="minorBidi" w:hint="default"/>
        <w:color w:val="auto"/>
        <w:sz w:val="22"/>
      </w:rPr>
    </w:lvl>
  </w:abstractNum>
  <w:abstractNum w:abstractNumId="15" w15:restartNumberingAfterBreak="0">
    <w:nsid w:val="248B17D8"/>
    <w:multiLevelType w:val="hybridMultilevel"/>
    <w:tmpl w:val="C0E81E70"/>
    <w:lvl w:ilvl="0" w:tplc="180A0001">
      <w:start w:val="1"/>
      <w:numFmt w:val="bullet"/>
      <w:lvlText w:val=""/>
      <w:lvlJc w:val="left"/>
      <w:pPr>
        <w:ind w:left="720" w:hanging="360"/>
      </w:pPr>
      <w:rPr>
        <w:rFonts w:ascii="Symbol" w:hAnsi="Symbol" w:hint="default"/>
      </w:rPr>
    </w:lvl>
    <w:lvl w:ilvl="1" w:tplc="180A0003">
      <w:start w:val="1"/>
      <w:numFmt w:val="bullet"/>
      <w:lvlText w:val="o"/>
      <w:lvlJc w:val="left"/>
      <w:pPr>
        <w:ind w:left="1440" w:hanging="360"/>
      </w:pPr>
      <w:rPr>
        <w:rFonts w:ascii="Courier New" w:hAnsi="Courier New" w:cs="Courier New" w:hint="default"/>
      </w:rPr>
    </w:lvl>
    <w:lvl w:ilvl="2" w:tplc="180A0005">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6" w15:restartNumberingAfterBreak="0">
    <w:nsid w:val="24BC049D"/>
    <w:multiLevelType w:val="hybridMultilevel"/>
    <w:tmpl w:val="34168E00"/>
    <w:lvl w:ilvl="0" w:tplc="180A0001">
      <w:start w:val="1"/>
      <w:numFmt w:val="bullet"/>
      <w:lvlText w:val=""/>
      <w:lvlJc w:val="left"/>
      <w:pPr>
        <w:ind w:left="360" w:hanging="360"/>
      </w:pPr>
      <w:rPr>
        <w:rFonts w:ascii="Symbol" w:hAnsi="Symbol"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17" w15:restartNumberingAfterBreak="0">
    <w:nsid w:val="24CE1CBC"/>
    <w:multiLevelType w:val="multilevel"/>
    <w:tmpl w:val="3CDAE06C"/>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72A2580"/>
    <w:multiLevelType w:val="hybridMultilevel"/>
    <w:tmpl w:val="B4E8CF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9FD1365"/>
    <w:multiLevelType w:val="hybridMultilevel"/>
    <w:tmpl w:val="60284250"/>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0" w15:restartNumberingAfterBreak="0">
    <w:nsid w:val="2A011616"/>
    <w:multiLevelType w:val="multilevel"/>
    <w:tmpl w:val="2FEAA95A"/>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80F490E"/>
    <w:multiLevelType w:val="hybridMultilevel"/>
    <w:tmpl w:val="B95230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15:restartNumberingAfterBreak="0">
    <w:nsid w:val="3E004377"/>
    <w:multiLevelType w:val="hybridMultilevel"/>
    <w:tmpl w:val="E74AC5C2"/>
    <w:lvl w:ilvl="0" w:tplc="180A0001">
      <w:start w:val="1"/>
      <w:numFmt w:val="bullet"/>
      <w:lvlText w:val=""/>
      <w:lvlJc w:val="left"/>
      <w:pPr>
        <w:ind w:left="720" w:hanging="360"/>
      </w:pPr>
      <w:rPr>
        <w:rFonts w:ascii="Symbol" w:hAnsi="Symbol" w:hint="default"/>
      </w:rPr>
    </w:lvl>
    <w:lvl w:ilvl="1" w:tplc="180A0003">
      <w:start w:val="1"/>
      <w:numFmt w:val="bullet"/>
      <w:lvlText w:val="o"/>
      <w:lvlJc w:val="left"/>
      <w:pPr>
        <w:ind w:left="1440" w:hanging="360"/>
      </w:pPr>
      <w:rPr>
        <w:rFonts w:ascii="Courier New" w:hAnsi="Courier New" w:cs="Courier New" w:hint="default"/>
      </w:rPr>
    </w:lvl>
    <w:lvl w:ilvl="2" w:tplc="180A0005">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3" w15:restartNumberingAfterBreak="0">
    <w:nsid w:val="425E4E8D"/>
    <w:multiLevelType w:val="multilevel"/>
    <w:tmpl w:val="24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15:restartNumberingAfterBreak="0">
    <w:nsid w:val="44D676F9"/>
    <w:multiLevelType w:val="hybridMultilevel"/>
    <w:tmpl w:val="03288FD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4F93ED7"/>
    <w:multiLevelType w:val="hybridMultilevel"/>
    <w:tmpl w:val="A05A3092"/>
    <w:lvl w:ilvl="0" w:tplc="180A000F">
      <w:start w:val="5"/>
      <w:numFmt w:val="decimal"/>
      <w:lvlText w:val="%1."/>
      <w:lvlJc w:val="left"/>
      <w:pPr>
        <w:ind w:left="720" w:hanging="360"/>
      </w:pPr>
      <w:rPr>
        <w:rFonts w:hint="default"/>
      </w:rPr>
    </w:lvl>
    <w:lvl w:ilvl="1" w:tplc="180A0019">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6" w15:restartNumberingAfterBreak="0">
    <w:nsid w:val="45922B43"/>
    <w:multiLevelType w:val="multilevel"/>
    <w:tmpl w:val="1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5CD0FE3"/>
    <w:multiLevelType w:val="multilevel"/>
    <w:tmpl w:val="640C76C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46945557"/>
    <w:multiLevelType w:val="hybridMultilevel"/>
    <w:tmpl w:val="53CAE01A"/>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9" w15:restartNumberingAfterBreak="0">
    <w:nsid w:val="4B66464A"/>
    <w:multiLevelType w:val="hybridMultilevel"/>
    <w:tmpl w:val="0AC0D022"/>
    <w:lvl w:ilvl="0" w:tplc="180A000F">
      <w:start w:val="6"/>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0" w15:restartNumberingAfterBreak="0">
    <w:nsid w:val="4DE45832"/>
    <w:multiLevelType w:val="multilevel"/>
    <w:tmpl w:val="1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EE97E89"/>
    <w:multiLevelType w:val="multilevel"/>
    <w:tmpl w:val="24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2" w15:restartNumberingAfterBreak="0">
    <w:nsid w:val="4F873AA4"/>
    <w:multiLevelType w:val="hybridMultilevel"/>
    <w:tmpl w:val="E9B8D3A6"/>
    <w:lvl w:ilvl="0" w:tplc="26445E2A">
      <w:start w:val="6"/>
      <w:numFmt w:val="decimal"/>
      <w:lvlText w:val="%1."/>
      <w:lvlJc w:val="left"/>
      <w:pPr>
        <w:ind w:left="1080" w:hanging="360"/>
      </w:pPr>
      <w:rPr>
        <w:rFonts w:hint="default"/>
      </w:rPr>
    </w:lvl>
    <w:lvl w:ilvl="1" w:tplc="180A0019" w:tentative="1">
      <w:start w:val="1"/>
      <w:numFmt w:val="lowerLetter"/>
      <w:lvlText w:val="%2."/>
      <w:lvlJc w:val="left"/>
      <w:pPr>
        <w:ind w:left="1800" w:hanging="360"/>
      </w:pPr>
    </w:lvl>
    <w:lvl w:ilvl="2" w:tplc="180A001B" w:tentative="1">
      <w:start w:val="1"/>
      <w:numFmt w:val="lowerRoman"/>
      <w:lvlText w:val="%3."/>
      <w:lvlJc w:val="right"/>
      <w:pPr>
        <w:ind w:left="2520" w:hanging="180"/>
      </w:pPr>
    </w:lvl>
    <w:lvl w:ilvl="3" w:tplc="180A000F" w:tentative="1">
      <w:start w:val="1"/>
      <w:numFmt w:val="decimal"/>
      <w:lvlText w:val="%4."/>
      <w:lvlJc w:val="left"/>
      <w:pPr>
        <w:ind w:left="3240" w:hanging="360"/>
      </w:pPr>
    </w:lvl>
    <w:lvl w:ilvl="4" w:tplc="180A0019" w:tentative="1">
      <w:start w:val="1"/>
      <w:numFmt w:val="lowerLetter"/>
      <w:lvlText w:val="%5."/>
      <w:lvlJc w:val="left"/>
      <w:pPr>
        <w:ind w:left="3960" w:hanging="360"/>
      </w:pPr>
    </w:lvl>
    <w:lvl w:ilvl="5" w:tplc="180A001B" w:tentative="1">
      <w:start w:val="1"/>
      <w:numFmt w:val="lowerRoman"/>
      <w:lvlText w:val="%6."/>
      <w:lvlJc w:val="right"/>
      <w:pPr>
        <w:ind w:left="4680" w:hanging="180"/>
      </w:pPr>
    </w:lvl>
    <w:lvl w:ilvl="6" w:tplc="180A000F" w:tentative="1">
      <w:start w:val="1"/>
      <w:numFmt w:val="decimal"/>
      <w:lvlText w:val="%7."/>
      <w:lvlJc w:val="left"/>
      <w:pPr>
        <w:ind w:left="5400" w:hanging="360"/>
      </w:pPr>
    </w:lvl>
    <w:lvl w:ilvl="7" w:tplc="180A0019" w:tentative="1">
      <w:start w:val="1"/>
      <w:numFmt w:val="lowerLetter"/>
      <w:lvlText w:val="%8."/>
      <w:lvlJc w:val="left"/>
      <w:pPr>
        <w:ind w:left="6120" w:hanging="360"/>
      </w:pPr>
    </w:lvl>
    <w:lvl w:ilvl="8" w:tplc="180A001B" w:tentative="1">
      <w:start w:val="1"/>
      <w:numFmt w:val="lowerRoman"/>
      <w:lvlText w:val="%9."/>
      <w:lvlJc w:val="right"/>
      <w:pPr>
        <w:ind w:left="6840" w:hanging="180"/>
      </w:pPr>
    </w:lvl>
  </w:abstractNum>
  <w:abstractNum w:abstractNumId="33" w15:restartNumberingAfterBreak="0">
    <w:nsid w:val="5301163D"/>
    <w:multiLevelType w:val="multilevel"/>
    <w:tmpl w:val="2FEAA95A"/>
    <w:lvl w:ilvl="0">
      <w:start w:val="1"/>
      <w:numFmt w:val="decimal"/>
      <w:lvlText w:val="%1."/>
      <w:lvlJc w:val="left"/>
      <w:pPr>
        <w:ind w:left="720" w:hanging="360"/>
      </w:pPr>
      <w:rPr>
        <w:rFonts w:hint="default"/>
      </w:rPr>
    </w:lvl>
    <w:lvl w:ilvl="1">
      <w:start w:val="2"/>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4" w15:restartNumberingAfterBreak="0">
    <w:nsid w:val="54C7269D"/>
    <w:multiLevelType w:val="multilevel"/>
    <w:tmpl w:val="1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57005B13"/>
    <w:multiLevelType w:val="hybridMultilevel"/>
    <w:tmpl w:val="5F0CABBC"/>
    <w:lvl w:ilvl="0" w:tplc="180A0001">
      <w:start w:val="1"/>
      <w:numFmt w:val="bullet"/>
      <w:lvlText w:val=""/>
      <w:lvlJc w:val="left"/>
      <w:pPr>
        <w:ind w:left="1428" w:hanging="360"/>
      </w:pPr>
      <w:rPr>
        <w:rFonts w:ascii="Symbol" w:hAnsi="Symbol" w:hint="default"/>
      </w:rPr>
    </w:lvl>
    <w:lvl w:ilvl="1" w:tplc="180A0003">
      <w:start w:val="1"/>
      <w:numFmt w:val="bullet"/>
      <w:lvlText w:val="o"/>
      <w:lvlJc w:val="left"/>
      <w:pPr>
        <w:ind w:left="2148" w:hanging="360"/>
      </w:pPr>
      <w:rPr>
        <w:rFonts w:ascii="Courier New" w:hAnsi="Courier New" w:cs="Courier New" w:hint="default"/>
      </w:rPr>
    </w:lvl>
    <w:lvl w:ilvl="2" w:tplc="180A0005" w:tentative="1">
      <w:start w:val="1"/>
      <w:numFmt w:val="bullet"/>
      <w:lvlText w:val=""/>
      <w:lvlJc w:val="left"/>
      <w:pPr>
        <w:ind w:left="2868" w:hanging="360"/>
      </w:pPr>
      <w:rPr>
        <w:rFonts w:ascii="Wingdings" w:hAnsi="Wingdings" w:hint="default"/>
      </w:rPr>
    </w:lvl>
    <w:lvl w:ilvl="3" w:tplc="180A0001" w:tentative="1">
      <w:start w:val="1"/>
      <w:numFmt w:val="bullet"/>
      <w:lvlText w:val=""/>
      <w:lvlJc w:val="left"/>
      <w:pPr>
        <w:ind w:left="3588" w:hanging="360"/>
      </w:pPr>
      <w:rPr>
        <w:rFonts w:ascii="Symbol" w:hAnsi="Symbol" w:hint="default"/>
      </w:rPr>
    </w:lvl>
    <w:lvl w:ilvl="4" w:tplc="180A0003" w:tentative="1">
      <w:start w:val="1"/>
      <w:numFmt w:val="bullet"/>
      <w:lvlText w:val="o"/>
      <w:lvlJc w:val="left"/>
      <w:pPr>
        <w:ind w:left="4308" w:hanging="360"/>
      </w:pPr>
      <w:rPr>
        <w:rFonts w:ascii="Courier New" w:hAnsi="Courier New" w:cs="Courier New" w:hint="default"/>
      </w:rPr>
    </w:lvl>
    <w:lvl w:ilvl="5" w:tplc="180A0005" w:tentative="1">
      <w:start w:val="1"/>
      <w:numFmt w:val="bullet"/>
      <w:lvlText w:val=""/>
      <w:lvlJc w:val="left"/>
      <w:pPr>
        <w:ind w:left="5028" w:hanging="360"/>
      </w:pPr>
      <w:rPr>
        <w:rFonts w:ascii="Wingdings" w:hAnsi="Wingdings" w:hint="default"/>
      </w:rPr>
    </w:lvl>
    <w:lvl w:ilvl="6" w:tplc="180A0001" w:tentative="1">
      <w:start w:val="1"/>
      <w:numFmt w:val="bullet"/>
      <w:lvlText w:val=""/>
      <w:lvlJc w:val="left"/>
      <w:pPr>
        <w:ind w:left="5748" w:hanging="360"/>
      </w:pPr>
      <w:rPr>
        <w:rFonts w:ascii="Symbol" w:hAnsi="Symbol" w:hint="default"/>
      </w:rPr>
    </w:lvl>
    <w:lvl w:ilvl="7" w:tplc="180A0003" w:tentative="1">
      <w:start w:val="1"/>
      <w:numFmt w:val="bullet"/>
      <w:lvlText w:val="o"/>
      <w:lvlJc w:val="left"/>
      <w:pPr>
        <w:ind w:left="6468" w:hanging="360"/>
      </w:pPr>
      <w:rPr>
        <w:rFonts w:ascii="Courier New" w:hAnsi="Courier New" w:cs="Courier New" w:hint="default"/>
      </w:rPr>
    </w:lvl>
    <w:lvl w:ilvl="8" w:tplc="180A0005" w:tentative="1">
      <w:start w:val="1"/>
      <w:numFmt w:val="bullet"/>
      <w:lvlText w:val=""/>
      <w:lvlJc w:val="left"/>
      <w:pPr>
        <w:ind w:left="7188" w:hanging="360"/>
      </w:pPr>
      <w:rPr>
        <w:rFonts w:ascii="Wingdings" w:hAnsi="Wingdings" w:hint="default"/>
      </w:rPr>
    </w:lvl>
  </w:abstractNum>
  <w:abstractNum w:abstractNumId="36" w15:restartNumberingAfterBreak="0">
    <w:nsid w:val="596823BB"/>
    <w:multiLevelType w:val="multilevel"/>
    <w:tmpl w:val="3028BF0A"/>
    <w:lvl w:ilvl="0">
      <w:start w:val="1"/>
      <w:numFmt w:val="decimal"/>
      <w:lvlText w:val="%1."/>
      <w:lvlJc w:val="left"/>
      <w:pPr>
        <w:ind w:left="360" w:hanging="360"/>
      </w:pPr>
      <w:rPr>
        <w:rFonts w:ascii="Arial" w:hAnsi="Arial" w:cs="Arial" w:hint="default"/>
        <w:b/>
        <w:i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D8575AA"/>
    <w:multiLevelType w:val="hybridMultilevel"/>
    <w:tmpl w:val="12406A36"/>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8" w15:restartNumberingAfterBreak="0">
    <w:nsid w:val="60E742D2"/>
    <w:multiLevelType w:val="hybridMultilevel"/>
    <w:tmpl w:val="6B9467A0"/>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9" w15:restartNumberingAfterBreak="0">
    <w:nsid w:val="63B96FDE"/>
    <w:multiLevelType w:val="multilevel"/>
    <w:tmpl w:val="18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88F77E3"/>
    <w:multiLevelType w:val="hybridMultilevel"/>
    <w:tmpl w:val="20942CE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41" w15:restartNumberingAfterBreak="0">
    <w:nsid w:val="6BA57333"/>
    <w:multiLevelType w:val="hybridMultilevel"/>
    <w:tmpl w:val="874E241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2" w15:restartNumberingAfterBreak="0">
    <w:nsid w:val="6C530BCA"/>
    <w:multiLevelType w:val="hybridMultilevel"/>
    <w:tmpl w:val="C80AAAEE"/>
    <w:lvl w:ilvl="0" w:tplc="580A0001">
      <w:start w:val="1"/>
      <w:numFmt w:val="bullet"/>
      <w:lvlText w:val=""/>
      <w:lvlJc w:val="left"/>
      <w:pPr>
        <w:ind w:left="1428" w:hanging="360"/>
      </w:pPr>
      <w:rPr>
        <w:rFonts w:ascii="Symbol" w:hAnsi="Symbol" w:hint="default"/>
      </w:rPr>
    </w:lvl>
    <w:lvl w:ilvl="1" w:tplc="580A0003">
      <w:start w:val="1"/>
      <w:numFmt w:val="bullet"/>
      <w:lvlText w:val="o"/>
      <w:lvlJc w:val="left"/>
      <w:pPr>
        <w:ind w:left="2148" w:hanging="360"/>
      </w:pPr>
      <w:rPr>
        <w:rFonts w:ascii="Courier New" w:hAnsi="Courier New" w:cs="Courier New" w:hint="default"/>
      </w:rPr>
    </w:lvl>
    <w:lvl w:ilvl="2" w:tplc="580A0005" w:tentative="1">
      <w:start w:val="1"/>
      <w:numFmt w:val="bullet"/>
      <w:lvlText w:val=""/>
      <w:lvlJc w:val="left"/>
      <w:pPr>
        <w:ind w:left="2868" w:hanging="360"/>
      </w:pPr>
      <w:rPr>
        <w:rFonts w:ascii="Wingdings" w:hAnsi="Wingdings" w:hint="default"/>
      </w:rPr>
    </w:lvl>
    <w:lvl w:ilvl="3" w:tplc="580A0001" w:tentative="1">
      <w:start w:val="1"/>
      <w:numFmt w:val="bullet"/>
      <w:lvlText w:val=""/>
      <w:lvlJc w:val="left"/>
      <w:pPr>
        <w:ind w:left="3588" w:hanging="360"/>
      </w:pPr>
      <w:rPr>
        <w:rFonts w:ascii="Symbol" w:hAnsi="Symbol" w:hint="default"/>
      </w:rPr>
    </w:lvl>
    <w:lvl w:ilvl="4" w:tplc="580A0003" w:tentative="1">
      <w:start w:val="1"/>
      <w:numFmt w:val="bullet"/>
      <w:lvlText w:val="o"/>
      <w:lvlJc w:val="left"/>
      <w:pPr>
        <w:ind w:left="4308" w:hanging="360"/>
      </w:pPr>
      <w:rPr>
        <w:rFonts w:ascii="Courier New" w:hAnsi="Courier New" w:cs="Courier New" w:hint="default"/>
      </w:rPr>
    </w:lvl>
    <w:lvl w:ilvl="5" w:tplc="580A0005" w:tentative="1">
      <w:start w:val="1"/>
      <w:numFmt w:val="bullet"/>
      <w:lvlText w:val=""/>
      <w:lvlJc w:val="left"/>
      <w:pPr>
        <w:ind w:left="5028" w:hanging="360"/>
      </w:pPr>
      <w:rPr>
        <w:rFonts w:ascii="Wingdings" w:hAnsi="Wingdings" w:hint="default"/>
      </w:rPr>
    </w:lvl>
    <w:lvl w:ilvl="6" w:tplc="580A0001" w:tentative="1">
      <w:start w:val="1"/>
      <w:numFmt w:val="bullet"/>
      <w:lvlText w:val=""/>
      <w:lvlJc w:val="left"/>
      <w:pPr>
        <w:ind w:left="5748" w:hanging="360"/>
      </w:pPr>
      <w:rPr>
        <w:rFonts w:ascii="Symbol" w:hAnsi="Symbol" w:hint="default"/>
      </w:rPr>
    </w:lvl>
    <w:lvl w:ilvl="7" w:tplc="580A0003" w:tentative="1">
      <w:start w:val="1"/>
      <w:numFmt w:val="bullet"/>
      <w:lvlText w:val="o"/>
      <w:lvlJc w:val="left"/>
      <w:pPr>
        <w:ind w:left="6468" w:hanging="360"/>
      </w:pPr>
      <w:rPr>
        <w:rFonts w:ascii="Courier New" w:hAnsi="Courier New" w:cs="Courier New" w:hint="default"/>
      </w:rPr>
    </w:lvl>
    <w:lvl w:ilvl="8" w:tplc="580A0005" w:tentative="1">
      <w:start w:val="1"/>
      <w:numFmt w:val="bullet"/>
      <w:lvlText w:val=""/>
      <w:lvlJc w:val="left"/>
      <w:pPr>
        <w:ind w:left="7188" w:hanging="360"/>
      </w:pPr>
      <w:rPr>
        <w:rFonts w:ascii="Wingdings" w:hAnsi="Wingdings" w:hint="default"/>
      </w:rPr>
    </w:lvl>
  </w:abstractNum>
  <w:abstractNum w:abstractNumId="43" w15:restartNumberingAfterBreak="0">
    <w:nsid w:val="6D3422F9"/>
    <w:multiLevelType w:val="hybridMultilevel"/>
    <w:tmpl w:val="A0240C46"/>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44" w15:restartNumberingAfterBreak="0">
    <w:nsid w:val="6FB5381A"/>
    <w:multiLevelType w:val="multilevel"/>
    <w:tmpl w:val="180A0021"/>
    <w:lvl w:ilvl="0">
      <w:start w:val="1"/>
      <w:numFmt w:val="bullet"/>
      <w:lvlText w:val=""/>
      <w:lvlJc w:val="left"/>
      <w:pPr>
        <w:ind w:left="1077" w:hanging="360"/>
      </w:pPr>
      <w:rPr>
        <w:rFonts w:ascii="Wingdings" w:hAnsi="Wingdings" w:hint="default"/>
      </w:rPr>
    </w:lvl>
    <w:lvl w:ilvl="1">
      <w:start w:val="1"/>
      <w:numFmt w:val="bullet"/>
      <w:lvlText w:val=""/>
      <w:lvlJc w:val="left"/>
      <w:pPr>
        <w:ind w:left="1437" w:hanging="360"/>
      </w:pPr>
      <w:rPr>
        <w:rFonts w:ascii="Wingdings" w:hAnsi="Wingdings" w:hint="default"/>
      </w:rPr>
    </w:lvl>
    <w:lvl w:ilvl="2">
      <w:start w:val="1"/>
      <w:numFmt w:val="bullet"/>
      <w:lvlText w:val=""/>
      <w:lvlJc w:val="left"/>
      <w:pPr>
        <w:ind w:left="1797" w:hanging="360"/>
      </w:pPr>
      <w:rPr>
        <w:rFonts w:ascii="Wingdings" w:hAnsi="Wingdings" w:hint="default"/>
      </w:rPr>
    </w:lvl>
    <w:lvl w:ilvl="3">
      <w:start w:val="1"/>
      <w:numFmt w:val="bullet"/>
      <w:lvlText w:val=""/>
      <w:lvlJc w:val="left"/>
      <w:pPr>
        <w:ind w:left="2157" w:hanging="360"/>
      </w:pPr>
      <w:rPr>
        <w:rFonts w:ascii="Symbol" w:hAnsi="Symbol" w:hint="default"/>
      </w:rPr>
    </w:lvl>
    <w:lvl w:ilvl="4">
      <w:start w:val="1"/>
      <w:numFmt w:val="bullet"/>
      <w:lvlText w:val=""/>
      <w:lvlJc w:val="left"/>
      <w:pPr>
        <w:ind w:left="2517" w:hanging="360"/>
      </w:pPr>
      <w:rPr>
        <w:rFonts w:ascii="Symbol" w:hAnsi="Symbol" w:hint="default"/>
      </w:rPr>
    </w:lvl>
    <w:lvl w:ilvl="5">
      <w:start w:val="1"/>
      <w:numFmt w:val="bullet"/>
      <w:lvlText w:val=""/>
      <w:lvlJc w:val="left"/>
      <w:pPr>
        <w:ind w:left="2877" w:hanging="360"/>
      </w:pPr>
      <w:rPr>
        <w:rFonts w:ascii="Wingdings" w:hAnsi="Wingdings" w:hint="default"/>
      </w:rPr>
    </w:lvl>
    <w:lvl w:ilvl="6">
      <w:start w:val="1"/>
      <w:numFmt w:val="bullet"/>
      <w:lvlText w:val=""/>
      <w:lvlJc w:val="left"/>
      <w:pPr>
        <w:ind w:left="3237" w:hanging="360"/>
      </w:pPr>
      <w:rPr>
        <w:rFonts w:ascii="Wingdings" w:hAnsi="Wingdings" w:hint="default"/>
      </w:rPr>
    </w:lvl>
    <w:lvl w:ilvl="7">
      <w:start w:val="1"/>
      <w:numFmt w:val="bullet"/>
      <w:lvlText w:val=""/>
      <w:lvlJc w:val="left"/>
      <w:pPr>
        <w:ind w:left="3597" w:hanging="360"/>
      </w:pPr>
      <w:rPr>
        <w:rFonts w:ascii="Symbol" w:hAnsi="Symbol" w:hint="default"/>
      </w:rPr>
    </w:lvl>
    <w:lvl w:ilvl="8">
      <w:start w:val="1"/>
      <w:numFmt w:val="bullet"/>
      <w:lvlText w:val=""/>
      <w:lvlJc w:val="left"/>
      <w:pPr>
        <w:ind w:left="3957" w:hanging="360"/>
      </w:pPr>
      <w:rPr>
        <w:rFonts w:ascii="Symbol" w:hAnsi="Symbol" w:hint="default"/>
      </w:rPr>
    </w:lvl>
  </w:abstractNum>
  <w:abstractNum w:abstractNumId="45" w15:restartNumberingAfterBreak="0">
    <w:nsid w:val="71230E64"/>
    <w:multiLevelType w:val="multilevel"/>
    <w:tmpl w:val="71AC5E10"/>
    <w:lvl w:ilvl="0">
      <w:start w:val="6"/>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72172C06"/>
    <w:multiLevelType w:val="multilevel"/>
    <w:tmpl w:val="18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334573C"/>
    <w:multiLevelType w:val="hybridMultilevel"/>
    <w:tmpl w:val="A90EF0E8"/>
    <w:lvl w:ilvl="0" w:tplc="0C0A000D">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77B6B91"/>
    <w:multiLevelType w:val="multilevel"/>
    <w:tmpl w:val="24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9" w15:restartNumberingAfterBreak="0">
    <w:nsid w:val="7BE0241E"/>
    <w:multiLevelType w:val="hybridMultilevel"/>
    <w:tmpl w:val="4ABA12AE"/>
    <w:lvl w:ilvl="0" w:tplc="180A0001">
      <w:start w:val="1"/>
      <w:numFmt w:val="bullet"/>
      <w:lvlText w:val=""/>
      <w:lvlJc w:val="left"/>
      <w:pPr>
        <w:ind w:left="720" w:hanging="360"/>
      </w:pPr>
      <w:rPr>
        <w:rFonts w:ascii="Symbol" w:hAnsi="Symbol" w:hint="default"/>
      </w:rPr>
    </w:lvl>
    <w:lvl w:ilvl="1" w:tplc="180A0003">
      <w:start w:val="1"/>
      <w:numFmt w:val="bullet"/>
      <w:lvlText w:val="o"/>
      <w:lvlJc w:val="left"/>
      <w:pPr>
        <w:ind w:left="1440" w:hanging="360"/>
      </w:pPr>
      <w:rPr>
        <w:rFonts w:ascii="Courier New" w:hAnsi="Courier New" w:cs="Courier New" w:hint="default"/>
      </w:rPr>
    </w:lvl>
    <w:lvl w:ilvl="2" w:tplc="180A0005">
      <w:start w:val="1"/>
      <w:numFmt w:val="bullet"/>
      <w:lvlText w:val=""/>
      <w:lvlJc w:val="left"/>
      <w:pPr>
        <w:ind w:left="2160" w:hanging="360"/>
      </w:pPr>
      <w:rPr>
        <w:rFonts w:ascii="Wingdings" w:hAnsi="Wingdings" w:hint="default"/>
      </w:rPr>
    </w:lvl>
    <w:lvl w:ilvl="3" w:tplc="180A000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50" w15:restartNumberingAfterBreak="0">
    <w:nsid w:val="7DB55EB5"/>
    <w:multiLevelType w:val="hybridMultilevel"/>
    <w:tmpl w:val="0DCEE06C"/>
    <w:lvl w:ilvl="0" w:tplc="180A0001">
      <w:start w:val="1"/>
      <w:numFmt w:val="bullet"/>
      <w:lvlText w:val=""/>
      <w:lvlJc w:val="left"/>
      <w:pPr>
        <w:ind w:left="720" w:hanging="360"/>
      </w:pPr>
      <w:rPr>
        <w:rFonts w:ascii="Symbol" w:hAnsi="Symbol" w:hint="default"/>
      </w:rPr>
    </w:lvl>
    <w:lvl w:ilvl="1" w:tplc="180A0003">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51" w15:restartNumberingAfterBreak="0">
    <w:nsid w:val="7ED46411"/>
    <w:multiLevelType w:val="hybridMultilevel"/>
    <w:tmpl w:val="9A205DEA"/>
    <w:lvl w:ilvl="0" w:tplc="180A0001">
      <w:start w:val="1"/>
      <w:numFmt w:val="bullet"/>
      <w:lvlText w:val=""/>
      <w:lvlJc w:val="left"/>
      <w:pPr>
        <w:ind w:left="720" w:hanging="360"/>
      </w:pPr>
      <w:rPr>
        <w:rFonts w:ascii="Symbol" w:hAnsi="Symbol" w:hint="default"/>
      </w:rPr>
    </w:lvl>
    <w:lvl w:ilvl="1" w:tplc="180A0003">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abstractNumId w:val="26"/>
  </w:num>
  <w:num w:numId="2">
    <w:abstractNumId w:val="4"/>
  </w:num>
  <w:num w:numId="3">
    <w:abstractNumId w:val="44"/>
  </w:num>
  <w:num w:numId="4">
    <w:abstractNumId w:val="36"/>
  </w:num>
  <w:num w:numId="5">
    <w:abstractNumId w:val="2"/>
  </w:num>
  <w:num w:numId="6">
    <w:abstractNumId w:val="7"/>
  </w:num>
  <w:num w:numId="7">
    <w:abstractNumId w:val="34"/>
  </w:num>
  <w:num w:numId="8">
    <w:abstractNumId w:val="30"/>
  </w:num>
  <w:num w:numId="9">
    <w:abstractNumId w:val="20"/>
  </w:num>
  <w:num w:numId="10">
    <w:abstractNumId w:val="43"/>
  </w:num>
  <w:num w:numId="11">
    <w:abstractNumId w:val="39"/>
  </w:num>
  <w:num w:numId="12">
    <w:abstractNumId w:val="47"/>
  </w:num>
  <w:num w:numId="13">
    <w:abstractNumId w:val="13"/>
  </w:num>
  <w:num w:numId="14">
    <w:abstractNumId w:val="19"/>
  </w:num>
  <w:num w:numId="15">
    <w:abstractNumId w:val="16"/>
  </w:num>
  <w:num w:numId="16">
    <w:abstractNumId w:val="46"/>
  </w:num>
  <w:num w:numId="17">
    <w:abstractNumId w:val="21"/>
  </w:num>
  <w:num w:numId="18">
    <w:abstractNumId w:val="11"/>
  </w:num>
  <w:num w:numId="19">
    <w:abstractNumId w:val="5"/>
  </w:num>
  <w:num w:numId="20">
    <w:abstractNumId w:val="33"/>
  </w:num>
  <w:num w:numId="21">
    <w:abstractNumId w:val="3"/>
  </w:num>
  <w:num w:numId="22">
    <w:abstractNumId w:val="25"/>
  </w:num>
  <w:num w:numId="23">
    <w:abstractNumId w:val="0"/>
  </w:num>
  <w:num w:numId="24">
    <w:abstractNumId w:val="29"/>
  </w:num>
  <w:num w:numId="25">
    <w:abstractNumId w:val="32"/>
  </w:num>
  <w:num w:numId="26">
    <w:abstractNumId w:val="18"/>
  </w:num>
  <w:num w:numId="27">
    <w:abstractNumId w:val="48"/>
  </w:num>
  <w:num w:numId="28">
    <w:abstractNumId w:val="31"/>
  </w:num>
  <w:num w:numId="29">
    <w:abstractNumId w:val="6"/>
  </w:num>
  <w:num w:numId="30">
    <w:abstractNumId w:val="23"/>
  </w:num>
  <w:num w:numId="31">
    <w:abstractNumId w:val="27"/>
  </w:num>
  <w:num w:numId="32">
    <w:abstractNumId w:val="14"/>
  </w:num>
  <w:num w:numId="33">
    <w:abstractNumId w:val="17"/>
  </w:num>
  <w:num w:numId="34">
    <w:abstractNumId w:val="9"/>
  </w:num>
  <w:num w:numId="35">
    <w:abstractNumId w:val="45"/>
  </w:num>
  <w:num w:numId="36">
    <w:abstractNumId w:val="35"/>
  </w:num>
  <w:num w:numId="37">
    <w:abstractNumId w:val="12"/>
  </w:num>
  <w:num w:numId="38">
    <w:abstractNumId w:val="50"/>
  </w:num>
  <w:num w:numId="39">
    <w:abstractNumId w:val="22"/>
  </w:num>
  <w:num w:numId="40">
    <w:abstractNumId w:val="42"/>
  </w:num>
  <w:num w:numId="41">
    <w:abstractNumId w:val="15"/>
  </w:num>
  <w:num w:numId="42">
    <w:abstractNumId w:val="51"/>
  </w:num>
  <w:num w:numId="43">
    <w:abstractNumId w:val="37"/>
  </w:num>
  <w:num w:numId="44">
    <w:abstractNumId w:val="41"/>
  </w:num>
  <w:num w:numId="45">
    <w:abstractNumId w:val="28"/>
  </w:num>
  <w:num w:numId="46">
    <w:abstractNumId w:val="10"/>
  </w:num>
  <w:num w:numId="47">
    <w:abstractNumId w:val="38"/>
  </w:num>
  <w:num w:numId="48">
    <w:abstractNumId w:val="8"/>
  </w:num>
  <w:num w:numId="49">
    <w:abstractNumId w:val="24"/>
  </w:num>
  <w:num w:numId="50">
    <w:abstractNumId w:val="49"/>
  </w:num>
  <w:num w:numId="51">
    <w:abstractNumId w:val="40"/>
  </w:num>
  <w:num w:numId="52">
    <w:abstractNumId w:val="1"/>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lvia Maria Gacha Garcia">
    <w15:presenceInfo w15:providerId="AD" w15:userId="S-1-5-21-2532268525-2064197840-3309550812-10699"/>
  </w15:person>
  <w15:person w15:author="Estephanie Michell Miranda Salazar">
    <w15:presenceInfo w15:providerId="AD" w15:userId="S::emirandas@choucairtesting.com::5ec49390-c3af-42fc-89a3-5a3b8d7350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60B"/>
    <w:rsid w:val="00001336"/>
    <w:rsid w:val="0000671F"/>
    <w:rsid w:val="00006CB4"/>
    <w:rsid w:val="00007197"/>
    <w:rsid w:val="000078DE"/>
    <w:rsid w:val="00010CD1"/>
    <w:rsid w:val="00012250"/>
    <w:rsid w:val="00020437"/>
    <w:rsid w:val="00020B40"/>
    <w:rsid w:val="00020F96"/>
    <w:rsid w:val="00021BF0"/>
    <w:rsid w:val="000222AD"/>
    <w:rsid w:val="00026844"/>
    <w:rsid w:val="00026A1A"/>
    <w:rsid w:val="0002797E"/>
    <w:rsid w:val="0003059B"/>
    <w:rsid w:val="00031644"/>
    <w:rsid w:val="00031B76"/>
    <w:rsid w:val="00032DFF"/>
    <w:rsid w:val="00033330"/>
    <w:rsid w:val="000336EB"/>
    <w:rsid w:val="00033BEF"/>
    <w:rsid w:val="0003670F"/>
    <w:rsid w:val="00037444"/>
    <w:rsid w:val="000401A5"/>
    <w:rsid w:val="00041CC0"/>
    <w:rsid w:val="00043EDE"/>
    <w:rsid w:val="00043F1A"/>
    <w:rsid w:val="00054DBF"/>
    <w:rsid w:val="00056B9D"/>
    <w:rsid w:val="00057A38"/>
    <w:rsid w:val="00063D88"/>
    <w:rsid w:val="00065363"/>
    <w:rsid w:val="00070671"/>
    <w:rsid w:val="000711DD"/>
    <w:rsid w:val="0007352E"/>
    <w:rsid w:val="00073647"/>
    <w:rsid w:val="00074CD6"/>
    <w:rsid w:val="00080338"/>
    <w:rsid w:val="00081D0D"/>
    <w:rsid w:val="00082899"/>
    <w:rsid w:val="00083D16"/>
    <w:rsid w:val="0008431A"/>
    <w:rsid w:val="00085D68"/>
    <w:rsid w:val="00086EC4"/>
    <w:rsid w:val="00091549"/>
    <w:rsid w:val="00091898"/>
    <w:rsid w:val="000939AD"/>
    <w:rsid w:val="000955EF"/>
    <w:rsid w:val="00097C5A"/>
    <w:rsid w:val="000A21DF"/>
    <w:rsid w:val="000A7429"/>
    <w:rsid w:val="000B0D4D"/>
    <w:rsid w:val="000B1237"/>
    <w:rsid w:val="000B305C"/>
    <w:rsid w:val="000B341E"/>
    <w:rsid w:val="000B3AF3"/>
    <w:rsid w:val="000B50CA"/>
    <w:rsid w:val="000B5DD2"/>
    <w:rsid w:val="000B61C4"/>
    <w:rsid w:val="000C2401"/>
    <w:rsid w:val="000C2B07"/>
    <w:rsid w:val="000C2E75"/>
    <w:rsid w:val="000C6AD9"/>
    <w:rsid w:val="000C71D0"/>
    <w:rsid w:val="000D38D6"/>
    <w:rsid w:val="000D3B09"/>
    <w:rsid w:val="000D449F"/>
    <w:rsid w:val="000D6B6B"/>
    <w:rsid w:val="000D7DEE"/>
    <w:rsid w:val="000E189F"/>
    <w:rsid w:val="000E2537"/>
    <w:rsid w:val="000E29E5"/>
    <w:rsid w:val="000E2BA7"/>
    <w:rsid w:val="000E2BCD"/>
    <w:rsid w:val="000E629A"/>
    <w:rsid w:val="000E7AF0"/>
    <w:rsid w:val="000F3B80"/>
    <w:rsid w:val="000F48C4"/>
    <w:rsid w:val="00101C39"/>
    <w:rsid w:val="00104656"/>
    <w:rsid w:val="00104B4B"/>
    <w:rsid w:val="00112C53"/>
    <w:rsid w:val="001133A0"/>
    <w:rsid w:val="001139ED"/>
    <w:rsid w:val="00117FE6"/>
    <w:rsid w:val="001236A5"/>
    <w:rsid w:val="001237F8"/>
    <w:rsid w:val="001247A5"/>
    <w:rsid w:val="00124AA7"/>
    <w:rsid w:val="00125132"/>
    <w:rsid w:val="00127700"/>
    <w:rsid w:val="00130B8E"/>
    <w:rsid w:val="00132EBB"/>
    <w:rsid w:val="0013731B"/>
    <w:rsid w:val="00137F61"/>
    <w:rsid w:val="00143CB6"/>
    <w:rsid w:val="00144295"/>
    <w:rsid w:val="00144E86"/>
    <w:rsid w:val="00146D91"/>
    <w:rsid w:val="001478D8"/>
    <w:rsid w:val="00147CC4"/>
    <w:rsid w:val="001525EE"/>
    <w:rsid w:val="00153F0F"/>
    <w:rsid w:val="00165712"/>
    <w:rsid w:val="001661ED"/>
    <w:rsid w:val="00170D2E"/>
    <w:rsid w:val="001713BC"/>
    <w:rsid w:val="00174F85"/>
    <w:rsid w:val="00175428"/>
    <w:rsid w:val="0017629E"/>
    <w:rsid w:val="00177610"/>
    <w:rsid w:val="00177F8D"/>
    <w:rsid w:val="001812A3"/>
    <w:rsid w:val="00182266"/>
    <w:rsid w:val="00182DB0"/>
    <w:rsid w:val="001833E6"/>
    <w:rsid w:val="001834FF"/>
    <w:rsid w:val="001867FB"/>
    <w:rsid w:val="00186C9C"/>
    <w:rsid w:val="001910CB"/>
    <w:rsid w:val="00194842"/>
    <w:rsid w:val="001951BA"/>
    <w:rsid w:val="00195708"/>
    <w:rsid w:val="001A2A7D"/>
    <w:rsid w:val="001A2C7B"/>
    <w:rsid w:val="001A3EF8"/>
    <w:rsid w:val="001A75D2"/>
    <w:rsid w:val="001B1004"/>
    <w:rsid w:val="001B6EE2"/>
    <w:rsid w:val="001C0EA0"/>
    <w:rsid w:val="001C1D13"/>
    <w:rsid w:val="001D02C4"/>
    <w:rsid w:val="001D0B85"/>
    <w:rsid w:val="001D1A00"/>
    <w:rsid w:val="001D2586"/>
    <w:rsid w:val="001D3762"/>
    <w:rsid w:val="001D45B5"/>
    <w:rsid w:val="001E215D"/>
    <w:rsid w:val="001F039A"/>
    <w:rsid w:val="001F215E"/>
    <w:rsid w:val="001F2BF7"/>
    <w:rsid w:val="001F6D87"/>
    <w:rsid w:val="002002DF"/>
    <w:rsid w:val="00200818"/>
    <w:rsid w:val="00201BE8"/>
    <w:rsid w:val="002032FD"/>
    <w:rsid w:val="002040D3"/>
    <w:rsid w:val="00205A73"/>
    <w:rsid w:val="002069A8"/>
    <w:rsid w:val="00210165"/>
    <w:rsid w:val="00212579"/>
    <w:rsid w:val="002125F7"/>
    <w:rsid w:val="0021522B"/>
    <w:rsid w:val="00217434"/>
    <w:rsid w:val="00217AA7"/>
    <w:rsid w:val="00220725"/>
    <w:rsid w:val="002226FC"/>
    <w:rsid w:val="00223315"/>
    <w:rsid w:val="002249D7"/>
    <w:rsid w:val="00226021"/>
    <w:rsid w:val="00226195"/>
    <w:rsid w:val="0022790F"/>
    <w:rsid w:val="002306D7"/>
    <w:rsid w:val="00230EA6"/>
    <w:rsid w:val="00231869"/>
    <w:rsid w:val="00232CBC"/>
    <w:rsid w:val="00234A24"/>
    <w:rsid w:val="00235E86"/>
    <w:rsid w:val="002407A7"/>
    <w:rsid w:val="00251331"/>
    <w:rsid w:val="002517E9"/>
    <w:rsid w:val="00251DA9"/>
    <w:rsid w:val="002543DA"/>
    <w:rsid w:val="00254449"/>
    <w:rsid w:val="00256052"/>
    <w:rsid w:val="00256D18"/>
    <w:rsid w:val="00260ECB"/>
    <w:rsid w:val="00264347"/>
    <w:rsid w:val="00264688"/>
    <w:rsid w:val="00265133"/>
    <w:rsid w:val="00267D94"/>
    <w:rsid w:val="002701CB"/>
    <w:rsid w:val="00270FD8"/>
    <w:rsid w:val="00271CD6"/>
    <w:rsid w:val="00272C67"/>
    <w:rsid w:val="0028041F"/>
    <w:rsid w:val="00281833"/>
    <w:rsid w:val="002832CB"/>
    <w:rsid w:val="00283488"/>
    <w:rsid w:val="00283F50"/>
    <w:rsid w:val="0028722A"/>
    <w:rsid w:val="002879A9"/>
    <w:rsid w:val="00291B2F"/>
    <w:rsid w:val="002927CB"/>
    <w:rsid w:val="00292FD1"/>
    <w:rsid w:val="002931E4"/>
    <w:rsid w:val="002A20CC"/>
    <w:rsid w:val="002A2F81"/>
    <w:rsid w:val="002A7B08"/>
    <w:rsid w:val="002B00C3"/>
    <w:rsid w:val="002B13B7"/>
    <w:rsid w:val="002B1CAB"/>
    <w:rsid w:val="002B251C"/>
    <w:rsid w:val="002B4595"/>
    <w:rsid w:val="002B7947"/>
    <w:rsid w:val="002C083D"/>
    <w:rsid w:val="002C12DE"/>
    <w:rsid w:val="002D23C5"/>
    <w:rsid w:val="002D2F72"/>
    <w:rsid w:val="002D3752"/>
    <w:rsid w:val="002D428D"/>
    <w:rsid w:val="002D633F"/>
    <w:rsid w:val="002E40AD"/>
    <w:rsid w:val="002F50B2"/>
    <w:rsid w:val="002F6D16"/>
    <w:rsid w:val="003012A7"/>
    <w:rsid w:val="00311282"/>
    <w:rsid w:val="00313CD8"/>
    <w:rsid w:val="00314DCE"/>
    <w:rsid w:val="003173CF"/>
    <w:rsid w:val="00317691"/>
    <w:rsid w:val="00321B91"/>
    <w:rsid w:val="00322EDD"/>
    <w:rsid w:val="00324CB7"/>
    <w:rsid w:val="00330590"/>
    <w:rsid w:val="003328DA"/>
    <w:rsid w:val="00332FFA"/>
    <w:rsid w:val="00337F4A"/>
    <w:rsid w:val="00341DE7"/>
    <w:rsid w:val="00342126"/>
    <w:rsid w:val="00343444"/>
    <w:rsid w:val="00344A11"/>
    <w:rsid w:val="00344E1C"/>
    <w:rsid w:val="003454A1"/>
    <w:rsid w:val="003466D6"/>
    <w:rsid w:val="00355663"/>
    <w:rsid w:val="003556C8"/>
    <w:rsid w:val="00355D80"/>
    <w:rsid w:val="003564B6"/>
    <w:rsid w:val="003572C4"/>
    <w:rsid w:val="003579F1"/>
    <w:rsid w:val="0036168D"/>
    <w:rsid w:val="003633EA"/>
    <w:rsid w:val="00363653"/>
    <w:rsid w:val="00367122"/>
    <w:rsid w:val="003708B9"/>
    <w:rsid w:val="00371115"/>
    <w:rsid w:val="00374CE4"/>
    <w:rsid w:val="0037687F"/>
    <w:rsid w:val="00384961"/>
    <w:rsid w:val="0038608A"/>
    <w:rsid w:val="00386314"/>
    <w:rsid w:val="00387A97"/>
    <w:rsid w:val="00393BC6"/>
    <w:rsid w:val="0039521B"/>
    <w:rsid w:val="00396F4C"/>
    <w:rsid w:val="0039788C"/>
    <w:rsid w:val="003A233A"/>
    <w:rsid w:val="003A272C"/>
    <w:rsid w:val="003A29C6"/>
    <w:rsid w:val="003A4BA5"/>
    <w:rsid w:val="003A524D"/>
    <w:rsid w:val="003A5F1C"/>
    <w:rsid w:val="003B0175"/>
    <w:rsid w:val="003B266A"/>
    <w:rsid w:val="003B2B6F"/>
    <w:rsid w:val="003B4053"/>
    <w:rsid w:val="003B44DD"/>
    <w:rsid w:val="003B5B76"/>
    <w:rsid w:val="003B644E"/>
    <w:rsid w:val="003B7CC9"/>
    <w:rsid w:val="003C0356"/>
    <w:rsid w:val="003C0541"/>
    <w:rsid w:val="003C2AA4"/>
    <w:rsid w:val="003C4597"/>
    <w:rsid w:val="003C49BC"/>
    <w:rsid w:val="003C4FA3"/>
    <w:rsid w:val="003C63DD"/>
    <w:rsid w:val="003C6584"/>
    <w:rsid w:val="003D071A"/>
    <w:rsid w:val="003D17F4"/>
    <w:rsid w:val="003D1D89"/>
    <w:rsid w:val="003D3369"/>
    <w:rsid w:val="003D352C"/>
    <w:rsid w:val="003D4B80"/>
    <w:rsid w:val="003D5FBC"/>
    <w:rsid w:val="003D6154"/>
    <w:rsid w:val="003E128A"/>
    <w:rsid w:val="003E3894"/>
    <w:rsid w:val="003E57DB"/>
    <w:rsid w:val="003F077B"/>
    <w:rsid w:val="003F190B"/>
    <w:rsid w:val="003F34BA"/>
    <w:rsid w:val="003F69B0"/>
    <w:rsid w:val="00400A6E"/>
    <w:rsid w:val="004056D6"/>
    <w:rsid w:val="00405B4B"/>
    <w:rsid w:val="00405D15"/>
    <w:rsid w:val="004075A3"/>
    <w:rsid w:val="00410850"/>
    <w:rsid w:val="00413711"/>
    <w:rsid w:val="00415642"/>
    <w:rsid w:val="0042105C"/>
    <w:rsid w:val="004210BD"/>
    <w:rsid w:val="00421741"/>
    <w:rsid w:val="00426250"/>
    <w:rsid w:val="00430D27"/>
    <w:rsid w:val="00431A58"/>
    <w:rsid w:val="00433FE5"/>
    <w:rsid w:val="00434AD7"/>
    <w:rsid w:val="00444298"/>
    <w:rsid w:val="00444958"/>
    <w:rsid w:val="004474D8"/>
    <w:rsid w:val="00452971"/>
    <w:rsid w:val="00454786"/>
    <w:rsid w:val="00455A25"/>
    <w:rsid w:val="00457AE1"/>
    <w:rsid w:val="00460643"/>
    <w:rsid w:val="004606BC"/>
    <w:rsid w:val="00461F26"/>
    <w:rsid w:val="0046451C"/>
    <w:rsid w:val="0047113D"/>
    <w:rsid w:val="00473A31"/>
    <w:rsid w:val="00475936"/>
    <w:rsid w:val="0048187F"/>
    <w:rsid w:val="0048269A"/>
    <w:rsid w:val="00482845"/>
    <w:rsid w:val="00482982"/>
    <w:rsid w:val="00486E73"/>
    <w:rsid w:val="00487234"/>
    <w:rsid w:val="00490AE7"/>
    <w:rsid w:val="00491080"/>
    <w:rsid w:val="004974E7"/>
    <w:rsid w:val="004974F3"/>
    <w:rsid w:val="004979B8"/>
    <w:rsid w:val="004A04C3"/>
    <w:rsid w:val="004A0C81"/>
    <w:rsid w:val="004A0D99"/>
    <w:rsid w:val="004A2A73"/>
    <w:rsid w:val="004A50C7"/>
    <w:rsid w:val="004A5E4F"/>
    <w:rsid w:val="004B17D4"/>
    <w:rsid w:val="004B452C"/>
    <w:rsid w:val="004B6CCA"/>
    <w:rsid w:val="004C08AE"/>
    <w:rsid w:val="004C0CDD"/>
    <w:rsid w:val="004C2CDB"/>
    <w:rsid w:val="004C36E6"/>
    <w:rsid w:val="004C3C63"/>
    <w:rsid w:val="004C3C90"/>
    <w:rsid w:val="004C4876"/>
    <w:rsid w:val="004C4A17"/>
    <w:rsid w:val="004D4CBA"/>
    <w:rsid w:val="004D566D"/>
    <w:rsid w:val="004D75EA"/>
    <w:rsid w:val="004D7919"/>
    <w:rsid w:val="004E46A5"/>
    <w:rsid w:val="004E4E21"/>
    <w:rsid w:val="004E531D"/>
    <w:rsid w:val="004E5B8E"/>
    <w:rsid w:val="004E6C2E"/>
    <w:rsid w:val="004F1851"/>
    <w:rsid w:val="004F20D8"/>
    <w:rsid w:val="004F7380"/>
    <w:rsid w:val="00502D94"/>
    <w:rsid w:val="00503FE9"/>
    <w:rsid w:val="0050428E"/>
    <w:rsid w:val="00504D3A"/>
    <w:rsid w:val="00506031"/>
    <w:rsid w:val="00507638"/>
    <w:rsid w:val="00507D8B"/>
    <w:rsid w:val="005101DF"/>
    <w:rsid w:val="00510A0D"/>
    <w:rsid w:val="00513442"/>
    <w:rsid w:val="00515873"/>
    <w:rsid w:val="0051743C"/>
    <w:rsid w:val="0052153A"/>
    <w:rsid w:val="00521FB4"/>
    <w:rsid w:val="00522FB6"/>
    <w:rsid w:val="00526ECE"/>
    <w:rsid w:val="005302D9"/>
    <w:rsid w:val="005327BC"/>
    <w:rsid w:val="00534B82"/>
    <w:rsid w:val="0053680E"/>
    <w:rsid w:val="005446B9"/>
    <w:rsid w:val="00546120"/>
    <w:rsid w:val="0055294A"/>
    <w:rsid w:val="00553915"/>
    <w:rsid w:val="005545EB"/>
    <w:rsid w:val="00556D18"/>
    <w:rsid w:val="0056207C"/>
    <w:rsid w:val="00563302"/>
    <w:rsid w:val="00563CCB"/>
    <w:rsid w:val="00564240"/>
    <w:rsid w:val="005645B0"/>
    <w:rsid w:val="00567040"/>
    <w:rsid w:val="00567C85"/>
    <w:rsid w:val="005708FE"/>
    <w:rsid w:val="005710D5"/>
    <w:rsid w:val="005714DB"/>
    <w:rsid w:val="0058643C"/>
    <w:rsid w:val="005915B5"/>
    <w:rsid w:val="005A4B68"/>
    <w:rsid w:val="005B6126"/>
    <w:rsid w:val="005B7351"/>
    <w:rsid w:val="005C06A7"/>
    <w:rsid w:val="005C15EC"/>
    <w:rsid w:val="005C32B4"/>
    <w:rsid w:val="005C36C4"/>
    <w:rsid w:val="005C44B2"/>
    <w:rsid w:val="005D07A7"/>
    <w:rsid w:val="005D54F1"/>
    <w:rsid w:val="005D6A45"/>
    <w:rsid w:val="005E04B1"/>
    <w:rsid w:val="005E5C90"/>
    <w:rsid w:val="005F36D8"/>
    <w:rsid w:val="005F637D"/>
    <w:rsid w:val="005F6ECD"/>
    <w:rsid w:val="005F7991"/>
    <w:rsid w:val="00600559"/>
    <w:rsid w:val="00603A06"/>
    <w:rsid w:val="00605C83"/>
    <w:rsid w:val="0061089A"/>
    <w:rsid w:val="00611D3C"/>
    <w:rsid w:val="006158AB"/>
    <w:rsid w:val="00615EA9"/>
    <w:rsid w:val="006165CF"/>
    <w:rsid w:val="00617EBE"/>
    <w:rsid w:val="006215A4"/>
    <w:rsid w:val="00621B0B"/>
    <w:rsid w:val="00623778"/>
    <w:rsid w:val="00623C5A"/>
    <w:rsid w:val="00624DB3"/>
    <w:rsid w:val="006264EC"/>
    <w:rsid w:val="006272FF"/>
    <w:rsid w:val="00627506"/>
    <w:rsid w:val="00627931"/>
    <w:rsid w:val="00633BFC"/>
    <w:rsid w:val="00634112"/>
    <w:rsid w:val="00634543"/>
    <w:rsid w:val="00635505"/>
    <w:rsid w:val="006361A0"/>
    <w:rsid w:val="00636B39"/>
    <w:rsid w:val="00641E53"/>
    <w:rsid w:val="00642202"/>
    <w:rsid w:val="0064790A"/>
    <w:rsid w:val="00647A7B"/>
    <w:rsid w:val="00653196"/>
    <w:rsid w:val="00655A23"/>
    <w:rsid w:val="006623D3"/>
    <w:rsid w:val="00662CCA"/>
    <w:rsid w:val="00663AB6"/>
    <w:rsid w:val="00670D66"/>
    <w:rsid w:val="0067213B"/>
    <w:rsid w:val="00673115"/>
    <w:rsid w:val="006732D5"/>
    <w:rsid w:val="00674E7B"/>
    <w:rsid w:val="0067683F"/>
    <w:rsid w:val="00680E97"/>
    <w:rsid w:val="006850EA"/>
    <w:rsid w:val="0068517E"/>
    <w:rsid w:val="006867F2"/>
    <w:rsid w:val="00694AC5"/>
    <w:rsid w:val="00695EA1"/>
    <w:rsid w:val="006A1AF7"/>
    <w:rsid w:val="006B1CC3"/>
    <w:rsid w:val="006B5517"/>
    <w:rsid w:val="006C21E9"/>
    <w:rsid w:val="006C26C9"/>
    <w:rsid w:val="006C309F"/>
    <w:rsid w:val="006C4580"/>
    <w:rsid w:val="006C7DAC"/>
    <w:rsid w:val="006D2550"/>
    <w:rsid w:val="006D7993"/>
    <w:rsid w:val="006E361E"/>
    <w:rsid w:val="006E4E5F"/>
    <w:rsid w:val="006E508B"/>
    <w:rsid w:val="006E6188"/>
    <w:rsid w:val="006E75AD"/>
    <w:rsid w:val="006F0B11"/>
    <w:rsid w:val="006F1D84"/>
    <w:rsid w:val="006F278D"/>
    <w:rsid w:val="006F58DB"/>
    <w:rsid w:val="006F5A32"/>
    <w:rsid w:val="006F628D"/>
    <w:rsid w:val="006F67F5"/>
    <w:rsid w:val="006F6A79"/>
    <w:rsid w:val="007029D5"/>
    <w:rsid w:val="00711EB4"/>
    <w:rsid w:val="007134E5"/>
    <w:rsid w:val="00716939"/>
    <w:rsid w:val="007238D8"/>
    <w:rsid w:val="00724447"/>
    <w:rsid w:val="00724B85"/>
    <w:rsid w:val="007257F0"/>
    <w:rsid w:val="00725CCF"/>
    <w:rsid w:val="007266B4"/>
    <w:rsid w:val="00727FF5"/>
    <w:rsid w:val="00731961"/>
    <w:rsid w:val="00736650"/>
    <w:rsid w:val="007417E3"/>
    <w:rsid w:val="00743064"/>
    <w:rsid w:val="00743713"/>
    <w:rsid w:val="00745759"/>
    <w:rsid w:val="00745D69"/>
    <w:rsid w:val="00755340"/>
    <w:rsid w:val="00755433"/>
    <w:rsid w:val="00764854"/>
    <w:rsid w:val="00765D5B"/>
    <w:rsid w:val="00772470"/>
    <w:rsid w:val="00777CFD"/>
    <w:rsid w:val="00780D6D"/>
    <w:rsid w:val="0078161A"/>
    <w:rsid w:val="00783C08"/>
    <w:rsid w:val="007859B0"/>
    <w:rsid w:val="00785BD6"/>
    <w:rsid w:val="0078771E"/>
    <w:rsid w:val="00790ABC"/>
    <w:rsid w:val="007A5610"/>
    <w:rsid w:val="007A5B95"/>
    <w:rsid w:val="007A62E3"/>
    <w:rsid w:val="007A6945"/>
    <w:rsid w:val="007B3B24"/>
    <w:rsid w:val="007B5814"/>
    <w:rsid w:val="007B6BA1"/>
    <w:rsid w:val="007C010A"/>
    <w:rsid w:val="007C1ED0"/>
    <w:rsid w:val="007C49CD"/>
    <w:rsid w:val="007C4D68"/>
    <w:rsid w:val="007D1190"/>
    <w:rsid w:val="007D33AA"/>
    <w:rsid w:val="007D6574"/>
    <w:rsid w:val="007E077E"/>
    <w:rsid w:val="007E1FE6"/>
    <w:rsid w:val="007E29F9"/>
    <w:rsid w:val="007E7DB2"/>
    <w:rsid w:val="007F070C"/>
    <w:rsid w:val="007F29E9"/>
    <w:rsid w:val="007F2CBF"/>
    <w:rsid w:val="007F3138"/>
    <w:rsid w:val="007F3C54"/>
    <w:rsid w:val="007F4E9B"/>
    <w:rsid w:val="007F5455"/>
    <w:rsid w:val="007F5CFD"/>
    <w:rsid w:val="007F71CA"/>
    <w:rsid w:val="00806757"/>
    <w:rsid w:val="00806A0C"/>
    <w:rsid w:val="00807679"/>
    <w:rsid w:val="008176E9"/>
    <w:rsid w:val="00820D59"/>
    <w:rsid w:val="008227D7"/>
    <w:rsid w:val="00822C41"/>
    <w:rsid w:val="00825817"/>
    <w:rsid w:val="00827092"/>
    <w:rsid w:val="0083008C"/>
    <w:rsid w:val="00830D1E"/>
    <w:rsid w:val="00830F28"/>
    <w:rsid w:val="008346A3"/>
    <w:rsid w:val="0083707E"/>
    <w:rsid w:val="0083755C"/>
    <w:rsid w:val="00840957"/>
    <w:rsid w:val="0085008A"/>
    <w:rsid w:val="00852265"/>
    <w:rsid w:val="00854AA3"/>
    <w:rsid w:val="00855562"/>
    <w:rsid w:val="00856A71"/>
    <w:rsid w:val="00863E7B"/>
    <w:rsid w:val="008643B7"/>
    <w:rsid w:val="0086519E"/>
    <w:rsid w:val="00865296"/>
    <w:rsid w:val="00865FB6"/>
    <w:rsid w:val="008663A2"/>
    <w:rsid w:val="0087073E"/>
    <w:rsid w:val="00872274"/>
    <w:rsid w:val="00872EB8"/>
    <w:rsid w:val="008730BA"/>
    <w:rsid w:val="0087346D"/>
    <w:rsid w:val="00873776"/>
    <w:rsid w:val="00873B55"/>
    <w:rsid w:val="00875094"/>
    <w:rsid w:val="0087767E"/>
    <w:rsid w:val="00880CAF"/>
    <w:rsid w:val="00880EC8"/>
    <w:rsid w:val="00881CD6"/>
    <w:rsid w:val="00882D8B"/>
    <w:rsid w:val="00883216"/>
    <w:rsid w:val="00884774"/>
    <w:rsid w:val="00884BED"/>
    <w:rsid w:val="00885430"/>
    <w:rsid w:val="00885477"/>
    <w:rsid w:val="0088550B"/>
    <w:rsid w:val="00886B8F"/>
    <w:rsid w:val="008914A2"/>
    <w:rsid w:val="0089158A"/>
    <w:rsid w:val="00891669"/>
    <w:rsid w:val="00894968"/>
    <w:rsid w:val="00895512"/>
    <w:rsid w:val="00896032"/>
    <w:rsid w:val="00896311"/>
    <w:rsid w:val="008A1C4E"/>
    <w:rsid w:val="008A22B7"/>
    <w:rsid w:val="008A546E"/>
    <w:rsid w:val="008A5B9F"/>
    <w:rsid w:val="008B03AF"/>
    <w:rsid w:val="008B3A20"/>
    <w:rsid w:val="008B491C"/>
    <w:rsid w:val="008B584A"/>
    <w:rsid w:val="008B61B1"/>
    <w:rsid w:val="008B761D"/>
    <w:rsid w:val="008C2C29"/>
    <w:rsid w:val="008C6386"/>
    <w:rsid w:val="008C683F"/>
    <w:rsid w:val="008D0C4F"/>
    <w:rsid w:val="008D2196"/>
    <w:rsid w:val="008D32D3"/>
    <w:rsid w:val="008D4FE8"/>
    <w:rsid w:val="008D4FF5"/>
    <w:rsid w:val="008D69A7"/>
    <w:rsid w:val="008D75FB"/>
    <w:rsid w:val="008E0818"/>
    <w:rsid w:val="008E3ACB"/>
    <w:rsid w:val="008E7581"/>
    <w:rsid w:val="008E7C7A"/>
    <w:rsid w:val="008E7F79"/>
    <w:rsid w:val="008F73F0"/>
    <w:rsid w:val="00903421"/>
    <w:rsid w:val="00904B79"/>
    <w:rsid w:val="00904E20"/>
    <w:rsid w:val="0090680C"/>
    <w:rsid w:val="00907C75"/>
    <w:rsid w:val="00910FEA"/>
    <w:rsid w:val="009113AB"/>
    <w:rsid w:val="0091420B"/>
    <w:rsid w:val="00916776"/>
    <w:rsid w:val="0091725E"/>
    <w:rsid w:val="00920CAC"/>
    <w:rsid w:val="00921814"/>
    <w:rsid w:val="00923288"/>
    <w:rsid w:val="00925A8E"/>
    <w:rsid w:val="00934C66"/>
    <w:rsid w:val="00937FDC"/>
    <w:rsid w:val="009409C0"/>
    <w:rsid w:val="00940A13"/>
    <w:rsid w:val="00941852"/>
    <w:rsid w:val="00942845"/>
    <w:rsid w:val="00942858"/>
    <w:rsid w:val="0094373D"/>
    <w:rsid w:val="009446DB"/>
    <w:rsid w:val="00945564"/>
    <w:rsid w:val="00945AD5"/>
    <w:rsid w:val="0094773C"/>
    <w:rsid w:val="009503A1"/>
    <w:rsid w:val="009552D4"/>
    <w:rsid w:val="00957A2A"/>
    <w:rsid w:val="0096174A"/>
    <w:rsid w:val="0096300F"/>
    <w:rsid w:val="00963E17"/>
    <w:rsid w:val="00967E5A"/>
    <w:rsid w:val="00967F75"/>
    <w:rsid w:val="009736AD"/>
    <w:rsid w:val="00973EF9"/>
    <w:rsid w:val="00974A2E"/>
    <w:rsid w:val="009757A6"/>
    <w:rsid w:val="00975917"/>
    <w:rsid w:val="0097596C"/>
    <w:rsid w:val="00981928"/>
    <w:rsid w:val="00984F7A"/>
    <w:rsid w:val="00986FC4"/>
    <w:rsid w:val="00991234"/>
    <w:rsid w:val="00993E94"/>
    <w:rsid w:val="00997516"/>
    <w:rsid w:val="00997D6A"/>
    <w:rsid w:val="009A05F9"/>
    <w:rsid w:val="009A1651"/>
    <w:rsid w:val="009A1A90"/>
    <w:rsid w:val="009A287E"/>
    <w:rsid w:val="009A4031"/>
    <w:rsid w:val="009A450C"/>
    <w:rsid w:val="009A55BD"/>
    <w:rsid w:val="009A56B5"/>
    <w:rsid w:val="009A590B"/>
    <w:rsid w:val="009A705C"/>
    <w:rsid w:val="009B3ED6"/>
    <w:rsid w:val="009B636D"/>
    <w:rsid w:val="009C03F0"/>
    <w:rsid w:val="009C2B3D"/>
    <w:rsid w:val="009C3852"/>
    <w:rsid w:val="009C44F3"/>
    <w:rsid w:val="009C6ECE"/>
    <w:rsid w:val="009C7462"/>
    <w:rsid w:val="009D1334"/>
    <w:rsid w:val="009D444A"/>
    <w:rsid w:val="009D484A"/>
    <w:rsid w:val="009E1168"/>
    <w:rsid w:val="009E26F9"/>
    <w:rsid w:val="009E3A1C"/>
    <w:rsid w:val="009E5410"/>
    <w:rsid w:val="009E5902"/>
    <w:rsid w:val="009E63E0"/>
    <w:rsid w:val="009E7ED5"/>
    <w:rsid w:val="009F29BD"/>
    <w:rsid w:val="009F2F0B"/>
    <w:rsid w:val="009F3F8E"/>
    <w:rsid w:val="009F431E"/>
    <w:rsid w:val="009F74F0"/>
    <w:rsid w:val="00A022DB"/>
    <w:rsid w:val="00A04299"/>
    <w:rsid w:val="00A0470D"/>
    <w:rsid w:val="00A07EF3"/>
    <w:rsid w:val="00A10141"/>
    <w:rsid w:val="00A23AC2"/>
    <w:rsid w:val="00A2491D"/>
    <w:rsid w:val="00A323FA"/>
    <w:rsid w:val="00A34EDF"/>
    <w:rsid w:val="00A356AE"/>
    <w:rsid w:val="00A363A9"/>
    <w:rsid w:val="00A37EFB"/>
    <w:rsid w:val="00A403DD"/>
    <w:rsid w:val="00A47FC3"/>
    <w:rsid w:val="00A518C1"/>
    <w:rsid w:val="00A55A09"/>
    <w:rsid w:val="00A55AD6"/>
    <w:rsid w:val="00A61340"/>
    <w:rsid w:val="00A62540"/>
    <w:rsid w:val="00A63F11"/>
    <w:rsid w:val="00A658B0"/>
    <w:rsid w:val="00A67977"/>
    <w:rsid w:val="00A73391"/>
    <w:rsid w:val="00A736BC"/>
    <w:rsid w:val="00A74D2F"/>
    <w:rsid w:val="00A84BC1"/>
    <w:rsid w:val="00A8638D"/>
    <w:rsid w:val="00A864A3"/>
    <w:rsid w:val="00A86A31"/>
    <w:rsid w:val="00A87CDC"/>
    <w:rsid w:val="00A903FC"/>
    <w:rsid w:val="00A91AE5"/>
    <w:rsid w:val="00A92468"/>
    <w:rsid w:val="00A9370C"/>
    <w:rsid w:val="00A9574A"/>
    <w:rsid w:val="00AA05E5"/>
    <w:rsid w:val="00AA5EB7"/>
    <w:rsid w:val="00AB0A5B"/>
    <w:rsid w:val="00AB1722"/>
    <w:rsid w:val="00AB1F80"/>
    <w:rsid w:val="00AC004F"/>
    <w:rsid w:val="00AC0389"/>
    <w:rsid w:val="00AC0F91"/>
    <w:rsid w:val="00AC38CE"/>
    <w:rsid w:val="00AC6360"/>
    <w:rsid w:val="00AC6FEB"/>
    <w:rsid w:val="00AD0042"/>
    <w:rsid w:val="00AD346C"/>
    <w:rsid w:val="00AD361A"/>
    <w:rsid w:val="00AD43DA"/>
    <w:rsid w:val="00AD686E"/>
    <w:rsid w:val="00AD6FC8"/>
    <w:rsid w:val="00AE0222"/>
    <w:rsid w:val="00AE2C2B"/>
    <w:rsid w:val="00AF12C9"/>
    <w:rsid w:val="00AF4613"/>
    <w:rsid w:val="00B02C59"/>
    <w:rsid w:val="00B02D83"/>
    <w:rsid w:val="00B07325"/>
    <w:rsid w:val="00B07462"/>
    <w:rsid w:val="00B12E5A"/>
    <w:rsid w:val="00B13289"/>
    <w:rsid w:val="00B169E1"/>
    <w:rsid w:val="00B16D95"/>
    <w:rsid w:val="00B2220A"/>
    <w:rsid w:val="00B22244"/>
    <w:rsid w:val="00B2295A"/>
    <w:rsid w:val="00B22C62"/>
    <w:rsid w:val="00B22C9F"/>
    <w:rsid w:val="00B26856"/>
    <w:rsid w:val="00B26987"/>
    <w:rsid w:val="00B30885"/>
    <w:rsid w:val="00B332E3"/>
    <w:rsid w:val="00B3459C"/>
    <w:rsid w:val="00B37DD9"/>
    <w:rsid w:val="00B40E8B"/>
    <w:rsid w:val="00B418DE"/>
    <w:rsid w:val="00B41C71"/>
    <w:rsid w:val="00B426EF"/>
    <w:rsid w:val="00B4588B"/>
    <w:rsid w:val="00B5050A"/>
    <w:rsid w:val="00B51C9D"/>
    <w:rsid w:val="00B52B94"/>
    <w:rsid w:val="00B54FAA"/>
    <w:rsid w:val="00B55D78"/>
    <w:rsid w:val="00B57206"/>
    <w:rsid w:val="00B60056"/>
    <w:rsid w:val="00B6398C"/>
    <w:rsid w:val="00B63F8F"/>
    <w:rsid w:val="00B660D0"/>
    <w:rsid w:val="00B70EEE"/>
    <w:rsid w:val="00B72387"/>
    <w:rsid w:val="00B72827"/>
    <w:rsid w:val="00B7302D"/>
    <w:rsid w:val="00B732DF"/>
    <w:rsid w:val="00B739C0"/>
    <w:rsid w:val="00B740D7"/>
    <w:rsid w:val="00B741D6"/>
    <w:rsid w:val="00B753FC"/>
    <w:rsid w:val="00B77283"/>
    <w:rsid w:val="00B84789"/>
    <w:rsid w:val="00B84F1C"/>
    <w:rsid w:val="00B902B1"/>
    <w:rsid w:val="00B906BE"/>
    <w:rsid w:val="00B9243B"/>
    <w:rsid w:val="00B949F1"/>
    <w:rsid w:val="00B96AF8"/>
    <w:rsid w:val="00BA1D57"/>
    <w:rsid w:val="00BA3847"/>
    <w:rsid w:val="00BA510D"/>
    <w:rsid w:val="00BB07DC"/>
    <w:rsid w:val="00BB1836"/>
    <w:rsid w:val="00BB6770"/>
    <w:rsid w:val="00BB6B4A"/>
    <w:rsid w:val="00BC286A"/>
    <w:rsid w:val="00BC299F"/>
    <w:rsid w:val="00BC4E0B"/>
    <w:rsid w:val="00BC6DFB"/>
    <w:rsid w:val="00BD14E8"/>
    <w:rsid w:val="00BD1825"/>
    <w:rsid w:val="00BD2767"/>
    <w:rsid w:val="00BD3640"/>
    <w:rsid w:val="00BE11AF"/>
    <w:rsid w:val="00BE16B8"/>
    <w:rsid w:val="00BE315A"/>
    <w:rsid w:val="00BE4DBE"/>
    <w:rsid w:val="00BE510B"/>
    <w:rsid w:val="00BE55E2"/>
    <w:rsid w:val="00BE560F"/>
    <w:rsid w:val="00BE68E7"/>
    <w:rsid w:val="00BE6B83"/>
    <w:rsid w:val="00BF0885"/>
    <w:rsid w:val="00BF292F"/>
    <w:rsid w:val="00BF7475"/>
    <w:rsid w:val="00C05D3A"/>
    <w:rsid w:val="00C05F89"/>
    <w:rsid w:val="00C061AA"/>
    <w:rsid w:val="00C06F1B"/>
    <w:rsid w:val="00C10774"/>
    <w:rsid w:val="00C10805"/>
    <w:rsid w:val="00C120CE"/>
    <w:rsid w:val="00C13B6F"/>
    <w:rsid w:val="00C1474E"/>
    <w:rsid w:val="00C15664"/>
    <w:rsid w:val="00C15AC0"/>
    <w:rsid w:val="00C169A1"/>
    <w:rsid w:val="00C1731D"/>
    <w:rsid w:val="00C20365"/>
    <w:rsid w:val="00C22536"/>
    <w:rsid w:val="00C235FA"/>
    <w:rsid w:val="00C25A4A"/>
    <w:rsid w:val="00C27A3F"/>
    <w:rsid w:val="00C30CA0"/>
    <w:rsid w:val="00C3200B"/>
    <w:rsid w:val="00C33884"/>
    <w:rsid w:val="00C34284"/>
    <w:rsid w:val="00C345FA"/>
    <w:rsid w:val="00C46A6D"/>
    <w:rsid w:val="00C500B7"/>
    <w:rsid w:val="00C51532"/>
    <w:rsid w:val="00C52F32"/>
    <w:rsid w:val="00C55FB6"/>
    <w:rsid w:val="00C567F1"/>
    <w:rsid w:val="00C5760B"/>
    <w:rsid w:val="00C61B5A"/>
    <w:rsid w:val="00C62697"/>
    <w:rsid w:val="00C637B3"/>
    <w:rsid w:val="00C70629"/>
    <w:rsid w:val="00C70D90"/>
    <w:rsid w:val="00C74669"/>
    <w:rsid w:val="00C765B4"/>
    <w:rsid w:val="00C806CE"/>
    <w:rsid w:val="00C81C30"/>
    <w:rsid w:val="00C81DA1"/>
    <w:rsid w:val="00C83C97"/>
    <w:rsid w:val="00C852B2"/>
    <w:rsid w:val="00C903C6"/>
    <w:rsid w:val="00C93D7E"/>
    <w:rsid w:val="00C944F1"/>
    <w:rsid w:val="00C971D0"/>
    <w:rsid w:val="00CA016C"/>
    <w:rsid w:val="00CA4074"/>
    <w:rsid w:val="00CA4177"/>
    <w:rsid w:val="00CA4DD0"/>
    <w:rsid w:val="00CB0061"/>
    <w:rsid w:val="00CB17DE"/>
    <w:rsid w:val="00CB1FD0"/>
    <w:rsid w:val="00CB26E8"/>
    <w:rsid w:val="00CB305C"/>
    <w:rsid w:val="00CB4046"/>
    <w:rsid w:val="00CB5C3F"/>
    <w:rsid w:val="00CB7E85"/>
    <w:rsid w:val="00CC1419"/>
    <w:rsid w:val="00CC41CD"/>
    <w:rsid w:val="00CC4E2B"/>
    <w:rsid w:val="00CC553F"/>
    <w:rsid w:val="00CC5D1D"/>
    <w:rsid w:val="00CC6197"/>
    <w:rsid w:val="00CC7440"/>
    <w:rsid w:val="00CD24B5"/>
    <w:rsid w:val="00CD2764"/>
    <w:rsid w:val="00CD4D52"/>
    <w:rsid w:val="00CD5125"/>
    <w:rsid w:val="00CD54E3"/>
    <w:rsid w:val="00CD773F"/>
    <w:rsid w:val="00CE1C2F"/>
    <w:rsid w:val="00CE6741"/>
    <w:rsid w:val="00CE788D"/>
    <w:rsid w:val="00CE7BC6"/>
    <w:rsid w:val="00CE7CAF"/>
    <w:rsid w:val="00CE7EE7"/>
    <w:rsid w:val="00CF1C76"/>
    <w:rsid w:val="00CF3890"/>
    <w:rsid w:val="00CF608D"/>
    <w:rsid w:val="00CF64B8"/>
    <w:rsid w:val="00CF741E"/>
    <w:rsid w:val="00D00A38"/>
    <w:rsid w:val="00D0222A"/>
    <w:rsid w:val="00D04B06"/>
    <w:rsid w:val="00D05441"/>
    <w:rsid w:val="00D06A96"/>
    <w:rsid w:val="00D07EEC"/>
    <w:rsid w:val="00D112F2"/>
    <w:rsid w:val="00D2553B"/>
    <w:rsid w:val="00D267BD"/>
    <w:rsid w:val="00D26A63"/>
    <w:rsid w:val="00D30490"/>
    <w:rsid w:val="00D308CC"/>
    <w:rsid w:val="00D33CC2"/>
    <w:rsid w:val="00D34A19"/>
    <w:rsid w:val="00D46930"/>
    <w:rsid w:val="00D53017"/>
    <w:rsid w:val="00D535A2"/>
    <w:rsid w:val="00D54CCF"/>
    <w:rsid w:val="00D55681"/>
    <w:rsid w:val="00D5753B"/>
    <w:rsid w:val="00D64CA1"/>
    <w:rsid w:val="00D65808"/>
    <w:rsid w:val="00D66365"/>
    <w:rsid w:val="00D72EC0"/>
    <w:rsid w:val="00D830D6"/>
    <w:rsid w:val="00D836F4"/>
    <w:rsid w:val="00D862D5"/>
    <w:rsid w:val="00D865EB"/>
    <w:rsid w:val="00D904D9"/>
    <w:rsid w:val="00D909AB"/>
    <w:rsid w:val="00D90A46"/>
    <w:rsid w:val="00D91916"/>
    <w:rsid w:val="00D94EEF"/>
    <w:rsid w:val="00D962F4"/>
    <w:rsid w:val="00DA0F4B"/>
    <w:rsid w:val="00DA12CE"/>
    <w:rsid w:val="00DA17D4"/>
    <w:rsid w:val="00DA2F10"/>
    <w:rsid w:val="00DA5862"/>
    <w:rsid w:val="00DA61E2"/>
    <w:rsid w:val="00DB1675"/>
    <w:rsid w:val="00DB1A92"/>
    <w:rsid w:val="00DC0487"/>
    <w:rsid w:val="00DC1039"/>
    <w:rsid w:val="00DC1B72"/>
    <w:rsid w:val="00DC54C3"/>
    <w:rsid w:val="00DD2AB6"/>
    <w:rsid w:val="00DD4EDF"/>
    <w:rsid w:val="00DE2969"/>
    <w:rsid w:val="00DE2A86"/>
    <w:rsid w:val="00DE3B45"/>
    <w:rsid w:val="00DE42A3"/>
    <w:rsid w:val="00DE4E8F"/>
    <w:rsid w:val="00DE5424"/>
    <w:rsid w:val="00DF03B8"/>
    <w:rsid w:val="00DF0648"/>
    <w:rsid w:val="00DF0EB7"/>
    <w:rsid w:val="00DF429A"/>
    <w:rsid w:val="00DF4B0B"/>
    <w:rsid w:val="00DF5701"/>
    <w:rsid w:val="00DF640D"/>
    <w:rsid w:val="00E0027E"/>
    <w:rsid w:val="00E03828"/>
    <w:rsid w:val="00E04744"/>
    <w:rsid w:val="00E10857"/>
    <w:rsid w:val="00E15D0F"/>
    <w:rsid w:val="00E172CF"/>
    <w:rsid w:val="00E1753E"/>
    <w:rsid w:val="00E175C6"/>
    <w:rsid w:val="00E23959"/>
    <w:rsid w:val="00E24939"/>
    <w:rsid w:val="00E24E3F"/>
    <w:rsid w:val="00E24FD2"/>
    <w:rsid w:val="00E26F10"/>
    <w:rsid w:val="00E27BF5"/>
    <w:rsid w:val="00E30289"/>
    <w:rsid w:val="00E306BE"/>
    <w:rsid w:val="00E325D5"/>
    <w:rsid w:val="00E32A27"/>
    <w:rsid w:val="00E34C7D"/>
    <w:rsid w:val="00E35180"/>
    <w:rsid w:val="00E35302"/>
    <w:rsid w:val="00E369B0"/>
    <w:rsid w:val="00E40E8D"/>
    <w:rsid w:val="00E40F05"/>
    <w:rsid w:val="00E43427"/>
    <w:rsid w:val="00E4589D"/>
    <w:rsid w:val="00E47A0B"/>
    <w:rsid w:val="00E47F88"/>
    <w:rsid w:val="00E54557"/>
    <w:rsid w:val="00E5635C"/>
    <w:rsid w:val="00E6316A"/>
    <w:rsid w:val="00E65EC6"/>
    <w:rsid w:val="00E729A7"/>
    <w:rsid w:val="00E72E11"/>
    <w:rsid w:val="00E738CC"/>
    <w:rsid w:val="00E74A5F"/>
    <w:rsid w:val="00E83C83"/>
    <w:rsid w:val="00E9259D"/>
    <w:rsid w:val="00E9385F"/>
    <w:rsid w:val="00E9486B"/>
    <w:rsid w:val="00E95C51"/>
    <w:rsid w:val="00EA21E4"/>
    <w:rsid w:val="00EA3418"/>
    <w:rsid w:val="00EA5385"/>
    <w:rsid w:val="00EB118E"/>
    <w:rsid w:val="00EB313F"/>
    <w:rsid w:val="00EB3A82"/>
    <w:rsid w:val="00EB57BC"/>
    <w:rsid w:val="00EB5B5B"/>
    <w:rsid w:val="00EB75C3"/>
    <w:rsid w:val="00EC04BA"/>
    <w:rsid w:val="00EC0558"/>
    <w:rsid w:val="00EC6EAD"/>
    <w:rsid w:val="00ED16D1"/>
    <w:rsid w:val="00ED1BF0"/>
    <w:rsid w:val="00ED2BD4"/>
    <w:rsid w:val="00ED4A09"/>
    <w:rsid w:val="00EE1525"/>
    <w:rsid w:val="00EE19DC"/>
    <w:rsid w:val="00EF0A89"/>
    <w:rsid w:val="00EF14CC"/>
    <w:rsid w:val="00EF2191"/>
    <w:rsid w:val="00EF4179"/>
    <w:rsid w:val="00EF5AA3"/>
    <w:rsid w:val="00EF79D6"/>
    <w:rsid w:val="00EF7ED7"/>
    <w:rsid w:val="00F00398"/>
    <w:rsid w:val="00F014FE"/>
    <w:rsid w:val="00F0262B"/>
    <w:rsid w:val="00F0266F"/>
    <w:rsid w:val="00F05030"/>
    <w:rsid w:val="00F055DE"/>
    <w:rsid w:val="00F07D14"/>
    <w:rsid w:val="00F07E81"/>
    <w:rsid w:val="00F124D1"/>
    <w:rsid w:val="00F13EE3"/>
    <w:rsid w:val="00F15015"/>
    <w:rsid w:val="00F15DC3"/>
    <w:rsid w:val="00F239E6"/>
    <w:rsid w:val="00F251CF"/>
    <w:rsid w:val="00F25293"/>
    <w:rsid w:val="00F27FFE"/>
    <w:rsid w:val="00F31324"/>
    <w:rsid w:val="00F31DA8"/>
    <w:rsid w:val="00F32AE9"/>
    <w:rsid w:val="00F33555"/>
    <w:rsid w:val="00F34421"/>
    <w:rsid w:val="00F34B43"/>
    <w:rsid w:val="00F64589"/>
    <w:rsid w:val="00F741D9"/>
    <w:rsid w:val="00F77D14"/>
    <w:rsid w:val="00F77EC0"/>
    <w:rsid w:val="00F80A54"/>
    <w:rsid w:val="00F82AF6"/>
    <w:rsid w:val="00F84CA4"/>
    <w:rsid w:val="00F85FF7"/>
    <w:rsid w:val="00F90360"/>
    <w:rsid w:val="00F91A5C"/>
    <w:rsid w:val="00F921A2"/>
    <w:rsid w:val="00F93EE8"/>
    <w:rsid w:val="00F96D01"/>
    <w:rsid w:val="00FA03E7"/>
    <w:rsid w:val="00FA20F5"/>
    <w:rsid w:val="00FA2A69"/>
    <w:rsid w:val="00FA3241"/>
    <w:rsid w:val="00FA5F06"/>
    <w:rsid w:val="00FA637C"/>
    <w:rsid w:val="00FA657D"/>
    <w:rsid w:val="00FB0F22"/>
    <w:rsid w:val="00FB279C"/>
    <w:rsid w:val="00FB3E99"/>
    <w:rsid w:val="00FB3F1D"/>
    <w:rsid w:val="00FB46D6"/>
    <w:rsid w:val="00FB52CA"/>
    <w:rsid w:val="00FB736C"/>
    <w:rsid w:val="00FC04ED"/>
    <w:rsid w:val="00FC451F"/>
    <w:rsid w:val="00FC53DE"/>
    <w:rsid w:val="00FC5E3D"/>
    <w:rsid w:val="00FC5EDE"/>
    <w:rsid w:val="00FC6DB3"/>
    <w:rsid w:val="00FD3E70"/>
    <w:rsid w:val="00FE190C"/>
    <w:rsid w:val="00FE1CD3"/>
    <w:rsid w:val="00FE2304"/>
    <w:rsid w:val="00FE526C"/>
    <w:rsid w:val="00FF676D"/>
  </w:rsids>
  <m:mathPr>
    <m:mathFont m:val="Cambria Math"/>
    <m:brkBin m:val="before"/>
    <m:brkBinSub m:val="--"/>
    <m:smallFrac m:val="0"/>
    <m:dispDef/>
    <m:lMargin m:val="0"/>
    <m:rMargin m:val="0"/>
    <m:defJc m:val="centerGroup"/>
    <m:wrapIndent m:val="1440"/>
    <m:intLim m:val="subSup"/>
    <m:naryLim m:val="undOvr"/>
  </m:mathPr>
  <w:themeFontLang w:val="es-P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8EA29B"/>
  <w15:docId w15:val="{6BCD3184-0B3E-431B-9145-8200D713A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D34A19"/>
    <w:pPr>
      <w:spacing w:before="100" w:beforeAutospacing="1" w:after="100" w:afterAutospacing="1" w:line="240" w:lineRule="auto"/>
      <w:outlineLvl w:val="0"/>
    </w:pPr>
    <w:rPr>
      <w:rFonts w:ascii="Arial" w:eastAsia="Times New Roman" w:hAnsi="Arial" w:cs="Times New Roman"/>
      <w:b/>
      <w:bCs/>
      <w:color w:val="365F91"/>
      <w:kern w:val="36"/>
      <w:sz w:val="32"/>
      <w:szCs w:val="48"/>
      <w:lang w:val="x-none" w:eastAsia="x-none"/>
    </w:rPr>
  </w:style>
  <w:style w:type="paragraph" w:styleId="Ttulo2">
    <w:name w:val="heading 2"/>
    <w:basedOn w:val="Normal"/>
    <w:next w:val="Normal"/>
    <w:link w:val="Ttulo2Car"/>
    <w:uiPriority w:val="9"/>
    <w:unhideWhenUsed/>
    <w:qFormat/>
    <w:rsid w:val="00C46A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F46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qFormat/>
    <w:rsid w:val="00C5760B"/>
    <w:pPr>
      <w:spacing w:after="360" w:line="240" w:lineRule="auto"/>
      <w:jc w:val="center"/>
    </w:pPr>
    <w:rPr>
      <w:rFonts w:ascii="Arial" w:eastAsia="Times New Roman" w:hAnsi="Arial" w:cs="Times New Roman"/>
      <w:b/>
      <w:bCs/>
      <w:sz w:val="16"/>
      <w:szCs w:val="20"/>
      <w:lang w:val="en-US"/>
    </w:rPr>
  </w:style>
  <w:style w:type="paragraph" w:customStyle="1" w:styleId="CoverpageDocumentdate">
    <w:name w:val="Coverpage_Document_date"/>
    <w:basedOn w:val="Normal"/>
    <w:next w:val="Normal"/>
    <w:rsid w:val="00C5760B"/>
    <w:pPr>
      <w:spacing w:after="0" w:line="240" w:lineRule="auto"/>
    </w:pPr>
    <w:rPr>
      <w:rFonts w:ascii="Arial" w:eastAsia="Times" w:hAnsi="Arial" w:cs="Arial"/>
      <w:bCs/>
      <w:color w:val="646464"/>
      <w:sz w:val="28"/>
      <w:szCs w:val="24"/>
      <w:lang w:val="en-GB"/>
    </w:rPr>
  </w:style>
  <w:style w:type="paragraph" w:customStyle="1" w:styleId="CoverpageDocumentversion">
    <w:name w:val="Coverpage_Document_version"/>
    <w:basedOn w:val="Normal"/>
    <w:rsid w:val="00C5760B"/>
    <w:pPr>
      <w:spacing w:after="0" w:line="240" w:lineRule="auto"/>
    </w:pPr>
    <w:rPr>
      <w:rFonts w:ascii="Arial" w:eastAsia="Times" w:hAnsi="Arial" w:cs="Arial"/>
      <w:bCs/>
      <w:color w:val="646464"/>
      <w:sz w:val="28"/>
      <w:szCs w:val="24"/>
      <w:lang w:val="en-GB"/>
    </w:rPr>
  </w:style>
  <w:style w:type="paragraph" w:customStyle="1" w:styleId="Coverpageheading">
    <w:name w:val="Coverpage_heading"/>
    <w:rsid w:val="00C5760B"/>
    <w:pPr>
      <w:spacing w:before="3040" w:after="0" w:line="240" w:lineRule="auto"/>
    </w:pPr>
    <w:rPr>
      <w:rFonts w:ascii="Times New Roman" w:eastAsia="Times" w:hAnsi="Times New Roman" w:cs="Arial"/>
      <w:bCs/>
      <w:color w:val="FF0000"/>
      <w:kern w:val="32"/>
      <w:sz w:val="72"/>
      <w:szCs w:val="40"/>
      <w:lang w:val="en-GB"/>
    </w:rPr>
  </w:style>
  <w:style w:type="paragraph" w:customStyle="1" w:styleId="Coverpagesubheading">
    <w:name w:val="Coverpage_subheading"/>
    <w:link w:val="CoverpagesubheadingChar"/>
    <w:rsid w:val="00C5760B"/>
    <w:pPr>
      <w:spacing w:before="120" w:after="240" w:line="240" w:lineRule="auto"/>
    </w:pPr>
    <w:rPr>
      <w:rFonts w:ascii="Arial" w:eastAsia="Times" w:hAnsi="Arial" w:cs="Arial"/>
      <w:bCs/>
      <w:iCs/>
      <w:color w:val="323232"/>
      <w:sz w:val="32"/>
      <w:szCs w:val="32"/>
      <w:lang w:val="en-GB"/>
    </w:rPr>
  </w:style>
  <w:style w:type="character" w:customStyle="1" w:styleId="CoverpagesubheadingChar">
    <w:name w:val="Coverpage_subheading Char"/>
    <w:link w:val="Coverpagesubheading"/>
    <w:rsid w:val="00C5760B"/>
    <w:rPr>
      <w:rFonts w:ascii="Arial" w:eastAsia="Times" w:hAnsi="Arial" w:cs="Arial"/>
      <w:bCs/>
      <w:iCs/>
      <w:color w:val="323232"/>
      <w:sz w:val="32"/>
      <w:szCs w:val="32"/>
      <w:lang w:val="en-GB"/>
    </w:rPr>
  </w:style>
  <w:style w:type="paragraph" w:customStyle="1" w:styleId="boilerplate">
    <w:name w:val="boilerplate"/>
    <w:rsid w:val="00C5760B"/>
    <w:pPr>
      <w:spacing w:before="40" w:after="40" w:line="240" w:lineRule="auto"/>
    </w:pPr>
    <w:rPr>
      <w:rFonts w:ascii="Arial" w:eastAsia="Times" w:hAnsi="Arial" w:cs="Times New Roman"/>
      <w:color w:val="323232"/>
      <w:sz w:val="16"/>
      <w:szCs w:val="20"/>
      <w:lang w:val="en-GB"/>
    </w:rPr>
  </w:style>
  <w:style w:type="paragraph" w:styleId="Textodeglobo">
    <w:name w:val="Balloon Text"/>
    <w:basedOn w:val="Normal"/>
    <w:link w:val="TextodegloboCar"/>
    <w:uiPriority w:val="99"/>
    <w:semiHidden/>
    <w:unhideWhenUsed/>
    <w:rsid w:val="00C576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760B"/>
    <w:rPr>
      <w:rFonts w:ascii="Tahoma" w:hAnsi="Tahoma" w:cs="Tahoma"/>
      <w:sz w:val="16"/>
      <w:szCs w:val="16"/>
    </w:rPr>
  </w:style>
  <w:style w:type="paragraph" w:styleId="Encabezado">
    <w:name w:val="header"/>
    <w:basedOn w:val="Normal"/>
    <w:link w:val="EncabezadoCar"/>
    <w:uiPriority w:val="99"/>
    <w:unhideWhenUsed/>
    <w:rsid w:val="00C576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760B"/>
  </w:style>
  <w:style w:type="paragraph" w:styleId="Piedepgina">
    <w:name w:val="footer"/>
    <w:basedOn w:val="Normal"/>
    <w:link w:val="PiedepginaCar"/>
    <w:uiPriority w:val="99"/>
    <w:unhideWhenUsed/>
    <w:rsid w:val="00C576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760B"/>
  </w:style>
  <w:style w:type="paragraph" w:customStyle="1" w:styleId="TableText">
    <w:name w:val="Table Text"/>
    <w:basedOn w:val="Normal"/>
    <w:link w:val="TableTextChar"/>
    <w:rsid w:val="00D34A19"/>
    <w:pPr>
      <w:spacing w:before="120" w:after="0" w:line="240" w:lineRule="auto"/>
      <w:jc w:val="both"/>
    </w:pPr>
    <w:rPr>
      <w:rFonts w:ascii="Arial" w:eastAsia="Times" w:hAnsi="Arial" w:cs="Times New Roman"/>
      <w:sz w:val="18"/>
      <w:szCs w:val="20"/>
    </w:rPr>
  </w:style>
  <w:style w:type="paragraph" w:customStyle="1" w:styleId="TableHeaderText">
    <w:name w:val="Table Header Text"/>
    <w:basedOn w:val="TableText"/>
    <w:rsid w:val="00D34A19"/>
    <w:rPr>
      <w:b/>
    </w:rPr>
  </w:style>
  <w:style w:type="paragraph" w:customStyle="1" w:styleId="Bulletedliststyleheading">
    <w:name w:val="Bulleted list style heading"/>
    <w:next w:val="Normal"/>
    <w:rsid w:val="00D34A19"/>
    <w:pPr>
      <w:spacing w:after="120" w:line="240" w:lineRule="auto"/>
    </w:pPr>
    <w:rPr>
      <w:rFonts w:ascii="Arial" w:eastAsia="Times" w:hAnsi="Arial" w:cs="Times New Roman"/>
      <w:b/>
      <w:sz w:val="24"/>
      <w:szCs w:val="20"/>
      <w:lang w:val="en-GB"/>
    </w:rPr>
  </w:style>
  <w:style w:type="character" w:styleId="Textoennegrita">
    <w:name w:val="Strong"/>
    <w:qFormat/>
    <w:rsid w:val="00D34A19"/>
    <w:rPr>
      <w:b/>
      <w:bCs/>
      <w:color w:val="0070C0"/>
    </w:rPr>
  </w:style>
  <w:style w:type="character" w:customStyle="1" w:styleId="TableTextChar">
    <w:name w:val="Table Text Char"/>
    <w:link w:val="TableText"/>
    <w:rsid w:val="00D34A19"/>
    <w:rPr>
      <w:rFonts w:ascii="Arial" w:eastAsia="Times" w:hAnsi="Arial" w:cs="Times New Roman"/>
      <w:sz w:val="18"/>
      <w:szCs w:val="20"/>
    </w:rPr>
  </w:style>
  <w:style w:type="character" w:customStyle="1" w:styleId="Ttulo1Car">
    <w:name w:val="Título 1 Car"/>
    <w:basedOn w:val="Fuentedeprrafopredeter"/>
    <w:link w:val="Ttulo1"/>
    <w:uiPriority w:val="9"/>
    <w:rsid w:val="00D34A19"/>
    <w:rPr>
      <w:rFonts w:ascii="Arial" w:eastAsia="Times New Roman" w:hAnsi="Arial" w:cs="Times New Roman"/>
      <w:b/>
      <w:bCs/>
      <w:color w:val="365F91"/>
      <w:kern w:val="36"/>
      <w:sz w:val="32"/>
      <w:szCs w:val="48"/>
      <w:lang w:val="x-none" w:eastAsia="x-none"/>
    </w:rPr>
  </w:style>
  <w:style w:type="paragraph" w:styleId="TDC1">
    <w:name w:val="toc 1"/>
    <w:basedOn w:val="Normal"/>
    <w:next w:val="Normal"/>
    <w:uiPriority w:val="39"/>
    <w:rsid w:val="00D34A19"/>
    <w:pPr>
      <w:keepNext/>
      <w:tabs>
        <w:tab w:val="right" w:leader="dot" w:pos="9000"/>
      </w:tabs>
      <w:spacing w:before="240" w:after="60" w:line="240" w:lineRule="auto"/>
      <w:jc w:val="both"/>
    </w:pPr>
    <w:rPr>
      <w:rFonts w:ascii="Arial" w:eastAsia="Times New Roman" w:hAnsi="Arial" w:cs="Times New Roman"/>
      <w:b/>
      <w:sz w:val="18"/>
      <w:szCs w:val="24"/>
    </w:rPr>
  </w:style>
  <w:style w:type="paragraph" w:styleId="TDC2">
    <w:name w:val="toc 2"/>
    <w:basedOn w:val="Normal"/>
    <w:next w:val="Normal"/>
    <w:uiPriority w:val="39"/>
    <w:rsid w:val="00D34A19"/>
    <w:pPr>
      <w:keepNext/>
      <w:tabs>
        <w:tab w:val="right" w:leader="dot" w:pos="9000"/>
      </w:tabs>
      <w:spacing w:after="60" w:line="240" w:lineRule="auto"/>
      <w:ind w:left="288"/>
      <w:jc w:val="both"/>
    </w:pPr>
    <w:rPr>
      <w:rFonts w:ascii="Arial" w:eastAsia="Times New Roman" w:hAnsi="Arial" w:cs="Times New Roman"/>
      <w:sz w:val="18"/>
      <w:szCs w:val="24"/>
    </w:rPr>
  </w:style>
  <w:style w:type="paragraph" w:styleId="Subttulo">
    <w:name w:val="Subtitle"/>
    <w:basedOn w:val="Ttulo1"/>
    <w:next w:val="Normal"/>
    <w:link w:val="SubttuloCar"/>
    <w:qFormat/>
    <w:rsid w:val="00D34A19"/>
    <w:pPr>
      <w:keepNext/>
      <w:spacing w:before="240" w:beforeAutospacing="0" w:after="240" w:afterAutospacing="0"/>
      <w:jc w:val="center"/>
    </w:pPr>
    <w:rPr>
      <w:rFonts w:ascii="Times New Roman" w:hAnsi="Times New Roman" w:cs="Arial"/>
      <w:b w:val="0"/>
      <w:color w:val="FFC000"/>
      <w:kern w:val="32"/>
      <w:sz w:val="36"/>
      <w:szCs w:val="40"/>
      <w:lang w:val="en-CA" w:eastAsia="en-GB"/>
    </w:rPr>
  </w:style>
  <w:style w:type="character" w:customStyle="1" w:styleId="SubttuloCar">
    <w:name w:val="Subtítulo Car"/>
    <w:basedOn w:val="Fuentedeprrafopredeter"/>
    <w:link w:val="Subttulo"/>
    <w:rsid w:val="00D34A19"/>
    <w:rPr>
      <w:rFonts w:ascii="Times New Roman" w:eastAsia="Times New Roman" w:hAnsi="Times New Roman" w:cs="Arial"/>
      <w:bCs/>
      <w:color w:val="FFC000"/>
      <w:kern w:val="32"/>
      <w:sz w:val="36"/>
      <w:szCs w:val="40"/>
      <w:lang w:val="en-CA" w:eastAsia="en-GB"/>
    </w:rPr>
  </w:style>
  <w:style w:type="character" w:customStyle="1" w:styleId="Ttulo2Car">
    <w:name w:val="Título 2 Car"/>
    <w:basedOn w:val="Fuentedeprrafopredeter"/>
    <w:link w:val="Ttulo2"/>
    <w:uiPriority w:val="9"/>
    <w:rsid w:val="00C46A6D"/>
    <w:rPr>
      <w:rFonts w:asciiTheme="majorHAnsi" w:eastAsiaTheme="majorEastAsia" w:hAnsiTheme="majorHAnsi" w:cstheme="majorBidi"/>
      <w:b/>
      <w:bCs/>
      <w:color w:val="4F81BD" w:themeColor="accent1"/>
      <w:sz w:val="26"/>
      <w:szCs w:val="26"/>
    </w:rPr>
  </w:style>
  <w:style w:type="paragraph" w:customStyle="1" w:styleId="Textoindependiente1">
    <w:name w:val="Texto independiente1"/>
    <w:link w:val="BodytextCharChar"/>
    <w:rsid w:val="00C46A6D"/>
    <w:pPr>
      <w:spacing w:after="120" w:line="240" w:lineRule="auto"/>
    </w:pPr>
    <w:rPr>
      <w:rFonts w:ascii="Arial" w:eastAsia="Times" w:hAnsi="Arial" w:cs="Times New Roman"/>
      <w:sz w:val="20"/>
      <w:szCs w:val="20"/>
      <w:lang w:val="en-GB"/>
    </w:rPr>
  </w:style>
  <w:style w:type="character" w:customStyle="1" w:styleId="BodytextCharChar">
    <w:name w:val="Body text Char Char"/>
    <w:link w:val="Textoindependiente1"/>
    <w:rsid w:val="00C46A6D"/>
    <w:rPr>
      <w:rFonts w:ascii="Arial" w:eastAsia="Times" w:hAnsi="Arial" w:cs="Times New Roman"/>
      <w:sz w:val="20"/>
      <w:szCs w:val="20"/>
      <w:lang w:val="en-GB"/>
    </w:rPr>
  </w:style>
  <w:style w:type="table" w:styleId="Tablaconcuadrcula">
    <w:name w:val="Table Grid"/>
    <w:basedOn w:val="Tablanormal"/>
    <w:uiPriority w:val="59"/>
    <w:rsid w:val="002834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FE190C"/>
    <w:pPr>
      <w:spacing w:after="0" w:line="240" w:lineRule="auto"/>
    </w:pPr>
    <w:tblPr>
      <w:tblStyleRowBandSize w:val="1"/>
      <w:tblStyleColBandSize w:val="1"/>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Prrafodelista">
    <w:name w:val="List Paragraph"/>
    <w:basedOn w:val="Normal"/>
    <w:uiPriority w:val="99"/>
    <w:qFormat/>
    <w:rsid w:val="008E3ACB"/>
    <w:pPr>
      <w:ind w:left="720"/>
      <w:contextualSpacing/>
    </w:pPr>
  </w:style>
  <w:style w:type="table" w:styleId="Sombreadomedio1-nfasis1">
    <w:name w:val="Medium Shading 1 Accent 1"/>
    <w:basedOn w:val="Tablaconefectos3D1"/>
    <w:uiPriority w:val="63"/>
    <w:rsid w:val="00E32A27"/>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cPr>
      <w:shd w:val="clear" w:color="auto" w:fill="auto"/>
    </w:tc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l2br w:val="none" w:sz="0" w:space="0" w:color="auto"/>
          <w:tr2bl w:val="none" w:sz="0" w:space="0" w:color="auto"/>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rPr>
        <w:b/>
        <w:bCs/>
      </w:rPr>
      <w:tblPr/>
      <w:tcPr>
        <w:tcBorders>
          <w:left w:val="single" w:sz="6" w:space="0" w:color="FFFFFF"/>
          <w:tl2br w:val="none" w:sz="0" w:space="0" w:color="auto"/>
          <w:tr2bl w:val="none" w:sz="0" w:space="0" w:color="auto"/>
        </w:tcBorders>
      </w:tc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Listaclara-nfasis5">
    <w:name w:val="Light List Accent 5"/>
    <w:basedOn w:val="Tablanormal"/>
    <w:uiPriority w:val="61"/>
    <w:rsid w:val="00344A1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Tablaconefectos3D1">
    <w:name w:val="Table 3D effects 1"/>
    <w:basedOn w:val="Tablanormal"/>
    <w:uiPriority w:val="99"/>
    <w:semiHidden/>
    <w:unhideWhenUsed/>
    <w:rsid w:val="00E32A2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customStyle="1" w:styleId="BladexNormal">
    <w:name w:val="Bladex Normal"/>
    <w:rsid w:val="00CB5C3F"/>
    <w:pPr>
      <w:spacing w:after="0" w:line="240" w:lineRule="auto"/>
      <w:jc w:val="both"/>
    </w:pPr>
    <w:rPr>
      <w:rFonts w:ascii="Times New Roman" w:eastAsia="Times New Roman" w:hAnsi="Times New Roman" w:cs="Times New Roman"/>
      <w:sz w:val="24"/>
      <w:szCs w:val="20"/>
      <w:lang w:val="es-ES" w:eastAsia="es-ES"/>
    </w:rPr>
  </w:style>
  <w:style w:type="character" w:customStyle="1" w:styleId="apple-converted-space">
    <w:name w:val="apple-converted-space"/>
    <w:basedOn w:val="Fuentedeprrafopredeter"/>
    <w:rsid w:val="00486E73"/>
  </w:style>
  <w:style w:type="character" w:styleId="Hipervnculo">
    <w:name w:val="Hyperlink"/>
    <w:basedOn w:val="Fuentedeprrafopredeter"/>
    <w:unhideWhenUsed/>
    <w:rsid w:val="00486E73"/>
    <w:rPr>
      <w:color w:val="0000FF"/>
      <w:u w:val="single"/>
    </w:rPr>
  </w:style>
  <w:style w:type="paragraph" w:customStyle="1" w:styleId="TableHeading">
    <w:name w:val="Table Heading"/>
    <w:basedOn w:val="TableText"/>
    <w:rsid w:val="00486E73"/>
    <w:pPr>
      <w:spacing w:before="60" w:after="60"/>
    </w:pPr>
    <w:rPr>
      <w:b/>
    </w:rPr>
  </w:style>
  <w:style w:type="character" w:customStyle="1" w:styleId="hps">
    <w:name w:val="hps"/>
    <w:rsid w:val="00486E73"/>
  </w:style>
  <w:style w:type="paragraph" w:styleId="TtuloTDC">
    <w:name w:val="TOC Heading"/>
    <w:basedOn w:val="Ttulo1"/>
    <w:next w:val="Normal"/>
    <w:uiPriority w:val="39"/>
    <w:semiHidden/>
    <w:unhideWhenUsed/>
    <w:qFormat/>
    <w:rsid w:val="009E5410"/>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s-PA" w:eastAsia="es-PA"/>
    </w:rPr>
  </w:style>
  <w:style w:type="character" w:customStyle="1" w:styleId="commentaryChar">
    <w:name w:val="commentary Char"/>
    <w:link w:val="commentary"/>
    <w:locked/>
    <w:rsid w:val="00D0222A"/>
    <w:rPr>
      <w:rFonts w:ascii="Arial" w:eastAsia="MS Mincho" w:hAnsi="Arial" w:cs="Arial"/>
      <w:i/>
      <w:vanish/>
      <w:color w:val="0000FF"/>
      <w:sz w:val="18"/>
      <w:szCs w:val="24"/>
      <w:lang w:eastAsia="ja-JP"/>
    </w:rPr>
  </w:style>
  <w:style w:type="paragraph" w:customStyle="1" w:styleId="commentary">
    <w:name w:val="commentary"/>
    <w:basedOn w:val="Normal"/>
    <w:link w:val="commentaryChar"/>
    <w:rsid w:val="00D0222A"/>
    <w:pPr>
      <w:spacing w:after="0" w:line="240" w:lineRule="auto"/>
    </w:pPr>
    <w:rPr>
      <w:rFonts w:ascii="Arial" w:eastAsia="MS Mincho" w:hAnsi="Arial" w:cs="Arial"/>
      <w:i/>
      <w:vanish/>
      <w:color w:val="0000FF"/>
      <w:sz w:val="18"/>
      <w:szCs w:val="24"/>
      <w:lang w:eastAsia="ja-JP"/>
    </w:rPr>
  </w:style>
  <w:style w:type="paragraph" w:customStyle="1" w:styleId="Textoindependiente2">
    <w:name w:val="Texto independiente2"/>
    <w:rsid w:val="00D0222A"/>
    <w:pPr>
      <w:spacing w:after="120" w:line="240" w:lineRule="auto"/>
    </w:pPr>
    <w:rPr>
      <w:rFonts w:ascii="Arial" w:eastAsia="Times" w:hAnsi="Arial" w:cs="Arial"/>
      <w:lang w:val="en-GB"/>
    </w:rPr>
  </w:style>
  <w:style w:type="paragraph" w:styleId="Textoindependiente">
    <w:name w:val="Body Text"/>
    <w:basedOn w:val="Normal"/>
    <w:link w:val="TextoindependienteCar"/>
    <w:uiPriority w:val="99"/>
    <w:unhideWhenUsed/>
    <w:qFormat/>
    <w:rsid w:val="00AF4613"/>
    <w:pPr>
      <w:spacing w:after="120" w:line="240" w:lineRule="auto"/>
      <w:jc w:val="both"/>
    </w:pPr>
    <w:rPr>
      <w:rFonts w:ascii="Arial" w:eastAsia="Calibri" w:hAnsi="Arial" w:cs="Times New Roman"/>
      <w:lang w:val="en-GB"/>
    </w:rPr>
  </w:style>
  <w:style w:type="character" w:customStyle="1" w:styleId="TextoindependienteCar">
    <w:name w:val="Texto independiente Car"/>
    <w:basedOn w:val="Fuentedeprrafopredeter"/>
    <w:link w:val="Textoindependiente"/>
    <w:uiPriority w:val="99"/>
    <w:rsid w:val="00AF4613"/>
    <w:rPr>
      <w:rFonts w:ascii="Arial" w:eastAsia="Calibri" w:hAnsi="Arial" w:cs="Times New Roman"/>
      <w:lang w:val="en-GB"/>
    </w:rPr>
  </w:style>
  <w:style w:type="character" w:customStyle="1" w:styleId="Ttulo3Car">
    <w:name w:val="Título 3 Car"/>
    <w:basedOn w:val="Fuentedeprrafopredeter"/>
    <w:link w:val="Ttulo3"/>
    <w:uiPriority w:val="9"/>
    <w:rsid w:val="00AF4613"/>
    <w:rPr>
      <w:rFonts w:asciiTheme="majorHAnsi" w:eastAsiaTheme="majorEastAsia" w:hAnsiTheme="majorHAnsi" w:cstheme="majorBidi"/>
      <w:color w:val="243F60" w:themeColor="accent1" w:themeShade="7F"/>
      <w:sz w:val="24"/>
      <w:szCs w:val="24"/>
    </w:rPr>
  </w:style>
  <w:style w:type="table" w:styleId="Listaclara">
    <w:name w:val="Light List"/>
    <w:basedOn w:val="Tablanormal"/>
    <w:uiPriority w:val="61"/>
    <w:rsid w:val="00C27A3F"/>
    <w:pPr>
      <w:spacing w:after="0" w:line="240" w:lineRule="auto"/>
    </w:pPr>
    <w:rPr>
      <w:rFonts w:eastAsiaTheme="minorEastAsia"/>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ladelista3-nfasis51">
    <w:name w:val="Tabla de lista 3 - Énfasis 51"/>
    <w:basedOn w:val="Tablanormal"/>
    <w:uiPriority w:val="48"/>
    <w:rsid w:val="00C27A3F"/>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paragraph" w:styleId="Sangradetextonormal">
    <w:name w:val="Body Text Indent"/>
    <w:basedOn w:val="Normal"/>
    <w:link w:val="SangradetextonormalCar"/>
    <w:uiPriority w:val="99"/>
    <w:semiHidden/>
    <w:unhideWhenUsed/>
    <w:rsid w:val="00B9243B"/>
    <w:pPr>
      <w:spacing w:after="120"/>
      <w:ind w:left="360"/>
    </w:pPr>
  </w:style>
  <w:style w:type="character" w:customStyle="1" w:styleId="SangradetextonormalCar">
    <w:name w:val="Sangría de texto normal Car"/>
    <w:basedOn w:val="Fuentedeprrafopredeter"/>
    <w:link w:val="Sangradetextonormal"/>
    <w:uiPriority w:val="99"/>
    <w:semiHidden/>
    <w:rsid w:val="00B9243B"/>
  </w:style>
  <w:style w:type="table" w:customStyle="1" w:styleId="Tablaconcuadrcula5oscura-nfasis11">
    <w:name w:val="Tabla con cuadrícula 5 oscura - Énfasis 11"/>
    <w:basedOn w:val="Tablanormal"/>
    <w:uiPriority w:val="50"/>
    <w:rsid w:val="0054612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rmalWeb">
    <w:name w:val="Normal (Web)"/>
    <w:basedOn w:val="Normal"/>
    <w:uiPriority w:val="99"/>
    <w:semiHidden/>
    <w:unhideWhenUsed/>
    <w:rsid w:val="00506031"/>
    <w:pPr>
      <w:spacing w:after="0" w:line="240" w:lineRule="auto"/>
    </w:pPr>
    <w:rPr>
      <w:rFonts w:ascii="Calibri" w:hAnsi="Calibri" w:cs="Calibri"/>
      <w:lang w:eastAsia="es-PA"/>
    </w:rPr>
  </w:style>
  <w:style w:type="paragraph" w:styleId="Revisin">
    <w:name w:val="Revision"/>
    <w:hidden/>
    <w:uiPriority w:val="99"/>
    <w:semiHidden/>
    <w:rsid w:val="00153F0F"/>
    <w:pPr>
      <w:spacing w:after="0" w:line="240" w:lineRule="auto"/>
    </w:pPr>
  </w:style>
  <w:style w:type="character" w:styleId="nfasisintenso">
    <w:name w:val="Intense Emphasis"/>
    <w:basedOn w:val="Fuentedeprrafopredeter"/>
    <w:uiPriority w:val="21"/>
    <w:qFormat/>
    <w:rsid w:val="008A546E"/>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86196">
      <w:bodyDiv w:val="1"/>
      <w:marLeft w:val="0"/>
      <w:marRight w:val="0"/>
      <w:marTop w:val="0"/>
      <w:marBottom w:val="0"/>
      <w:divBdr>
        <w:top w:val="none" w:sz="0" w:space="0" w:color="auto"/>
        <w:left w:val="none" w:sz="0" w:space="0" w:color="auto"/>
        <w:bottom w:val="none" w:sz="0" w:space="0" w:color="auto"/>
        <w:right w:val="none" w:sz="0" w:space="0" w:color="auto"/>
      </w:divBdr>
      <w:divsChild>
        <w:div w:id="867376867">
          <w:marLeft w:val="0"/>
          <w:marRight w:val="0"/>
          <w:marTop w:val="0"/>
          <w:marBottom w:val="0"/>
          <w:divBdr>
            <w:top w:val="none" w:sz="0" w:space="0" w:color="auto"/>
            <w:left w:val="none" w:sz="0" w:space="0" w:color="auto"/>
            <w:bottom w:val="none" w:sz="0" w:space="0" w:color="auto"/>
            <w:right w:val="none" w:sz="0" w:space="0" w:color="auto"/>
          </w:divBdr>
        </w:div>
      </w:divsChild>
    </w:div>
    <w:div w:id="79721357">
      <w:bodyDiv w:val="1"/>
      <w:marLeft w:val="0"/>
      <w:marRight w:val="0"/>
      <w:marTop w:val="0"/>
      <w:marBottom w:val="0"/>
      <w:divBdr>
        <w:top w:val="none" w:sz="0" w:space="0" w:color="auto"/>
        <w:left w:val="none" w:sz="0" w:space="0" w:color="auto"/>
        <w:bottom w:val="none" w:sz="0" w:space="0" w:color="auto"/>
        <w:right w:val="none" w:sz="0" w:space="0" w:color="auto"/>
      </w:divBdr>
    </w:div>
    <w:div w:id="132720588">
      <w:bodyDiv w:val="1"/>
      <w:marLeft w:val="0"/>
      <w:marRight w:val="0"/>
      <w:marTop w:val="0"/>
      <w:marBottom w:val="0"/>
      <w:divBdr>
        <w:top w:val="none" w:sz="0" w:space="0" w:color="auto"/>
        <w:left w:val="none" w:sz="0" w:space="0" w:color="auto"/>
        <w:bottom w:val="none" w:sz="0" w:space="0" w:color="auto"/>
        <w:right w:val="none" w:sz="0" w:space="0" w:color="auto"/>
      </w:divBdr>
    </w:div>
    <w:div w:id="171800681">
      <w:bodyDiv w:val="1"/>
      <w:marLeft w:val="0"/>
      <w:marRight w:val="0"/>
      <w:marTop w:val="0"/>
      <w:marBottom w:val="0"/>
      <w:divBdr>
        <w:top w:val="none" w:sz="0" w:space="0" w:color="auto"/>
        <w:left w:val="none" w:sz="0" w:space="0" w:color="auto"/>
        <w:bottom w:val="none" w:sz="0" w:space="0" w:color="auto"/>
        <w:right w:val="none" w:sz="0" w:space="0" w:color="auto"/>
      </w:divBdr>
    </w:div>
    <w:div w:id="287853905">
      <w:bodyDiv w:val="1"/>
      <w:marLeft w:val="0"/>
      <w:marRight w:val="0"/>
      <w:marTop w:val="0"/>
      <w:marBottom w:val="0"/>
      <w:divBdr>
        <w:top w:val="none" w:sz="0" w:space="0" w:color="auto"/>
        <w:left w:val="none" w:sz="0" w:space="0" w:color="auto"/>
        <w:bottom w:val="none" w:sz="0" w:space="0" w:color="auto"/>
        <w:right w:val="none" w:sz="0" w:space="0" w:color="auto"/>
      </w:divBdr>
    </w:div>
    <w:div w:id="360208216">
      <w:bodyDiv w:val="1"/>
      <w:marLeft w:val="0"/>
      <w:marRight w:val="0"/>
      <w:marTop w:val="0"/>
      <w:marBottom w:val="0"/>
      <w:divBdr>
        <w:top w:val="none" w:sz="0" w:space="0" w:color="auto"/>
        <w:left w:val="none" w:sz="0" w:space="0" w:color="auto"/>
        <w:bottom w:val="none" w:sz="0" w:space="0" w:color="auto"/>
        <w:right w:val="none" w:sz="0" w:space="0" w:color="auto"/>
      </w:divBdr>
    </w:div>
    <w:div w:id="402217843">
      <w:bodyDiv w:val="1"/>
      <w:marLeft w:val="0"/>
      <w:marRight w:val="0"/>
      <w:marTop w:val="0"/>
      <w:marBottom w:val="0"/>
      <w:divBdr>
        <w:top w:val="none" w:sz="0" w:space="0" w:color="auto"/>
        <w:left w:val="none" w:sz="0" w:space="0" w:color="auto"/>
        <w:bottom w:val="none" w:sz="0" w:space="0" w:color="auto"/>
        <w:right w:val="none" w:sz="0" w:space="0" w:color="auto"/>
      </w:divBdr>
    </w:div>
    <w:div w:id="413623940">
      <w:bodyDiv w:val="1"/>
      <w:marLeft w:val="0"/>
      <w:marRight w:val="0"/>
      <w:marTop w:val="0"/>
      <w:marBottom w:val="0"/>
      <w:divBdr>
        <w:top w:val="none" w:sz="0" w:space="0" w:color="auto"/>
        <w:left w:val="none" w:sz="0" w:space="0" w:color="auto"/>
        <w:bottom w:val="none" w:sz="0" w:space="0" w:color="auto"/>
        <w:right w:val="none" w:sz="0" w:space="0" w:color="auto"/>
      </w:divBdr>
    </w:div>
    <w:div w:id="552272079">
      <w:bodyDiv w:val="1"/>
      <w:marLeft w:val="0"/>
      <w:marRight w:val="0"/>
      <w:marTop w:val="0"/>
      <w:marBottom w:val="0"/>
      <w:divBdr>
        <w:top w:val="none" w:sz="0" w:space="0" w:color="auto"/>
        <w:left w:val="none" w:sz="0" w:space="0" w:color="auto"/>
        <w:bottom w:val="none" w:sz="0" w:space="0" w:color="auto"/>
        <w:right w:val="none" w:sz="0" w:space="0" w:color="auto"/>
      </w:divBdr>
    </w:div>
    <w:div w:id="668868882">
      <w:bodyDiv w:val="1"/>
      <w:marLeft w:val="0"/>
      <w:marRight w:val="0"/>
      <w:marTop w:val="0"/>
      <w:marBottom w:val="0"/>
      <w:divBdr>
        <w:top w:val="none" w:sz="0" w:space="0" w:color="auto"/>
        <w:left w:val="none" w:sz="0" w:space="0" w:color="auto"/>
        <w:bottom w:val="none" w:sz="0" w:space="0" w:color="auto"/>
        <w:right w:val="none" w:sz="0" w:space="0" w:color="auto"/>
      </w:divBdr>
    </w:div>
    <w:div w:id="738819833">
      <w:bodyDiv w:val="1"/>
      <w:marLeft w:val="0"/>
      <w:marRight w:val="0"/>
      <w:marTop w:val="0"/>
      <w:marBottom w:val="0"/>
      <w:divBdr>
        <w:top w:val="none" w:sz="0" w:space="0" w:color="auto"/>
        <w:left w:val="none" w:sz="0" w:space="0" w:color="auto"/>
        <w:bottom w:val="none" w:sz="0" w:space="0" w:color="auto"/>
        <w:right w:val="none" w:sz="0" w:space="0" w:color="auto"/>
      </w:divBdr>
    </w:div>
    <w:div w:id="766847878">
      <w:bodyDiv w:val="1"/>
      <w:marLeft w:val="0"/>
      <w:marRight w:val="0"/>
      <w:marTop w:val="0"/>
      <w:marBottom w:val="0"/>
      <w:divBdr>
        <w:top w:val="none" w:sz="0" w:space="0" w:color="auto"/>
        <w:left w:val="none" w:sz="0" w:space="0" w:color="auto"/>
        <w:bottom w:val="none" w:sz="0" w:space="0" w:color="auto"/>
        <w:right w:val="none" w:sz="0" w:space="0" w:color="auto"/>
      </w:divBdr>
      <w:divsChild>
        <w:div w:id="1351489214">
          <w:marLeft w:val="0"/>
          <w:marRight w:val="0"/>
          <w:marTop w:val="0"/>
          <w:marBottom w:val="0"/>
          <w:divBdr>
            <w:top w:val="none" w:sz="0" w:space="0" w:color="auto"/>
            <w:left w:val="none" w:sz="0" w:space="0" w:color="auto"/>
            <w:bottom w:val="none" w:sz="0" w:space="0" w:color="auto"/>
            <w:right w:val="none" w:sz="0" w:space="0" w:color="auto"/>
          </w:divBdr>
        </w:div>
      </w:divsChild>
    </w:div>
    <w:div w:id="1135686289">
      <w:bodyDiv w:val="1"/>
      <w:marLeft w:val="0"/>
      <w:marRight w:val="0"/>
      <w:marTop w:val="0"/>
      <w:marBottom w:val="0"/>
      <w:divBdr>
        <w:top w:val="none" w:sz="0" w:space="0" w:color="auto"/>
        <w:left w:val="none" w:sz="0" w:space="0" w:color="auto"/>
        <w:bottom w:val="none" w:sz="0" w:space="0" w:color="auto"/>
        <w:right w:val="none" w:sz="0" w:space="0" w:color="auto"/>
      </w:divBdr>
    </w:div>
    <w:div w:id="1224219812">
      <w:bodyDiv w:val="1"/>
      <w:marLeft w:val="0"/>
      <w:marRight w:val="0"/>
      <w:marTop w:val="0"/>
      <w:marBottom w:val="0"/>
      <w:divBdr>
        <w:top w:val="none" w:sz="0" w:space="0" w:color="auto"/>
        <w:left w:val="none" w:sz="0" w:space="0" w:color="auto"/>
        <w:bottom w:val="none" w:sz="0" w:space="0" w:color="auto"/>
        <w:right w:val="none" w:sz="0" w:space="0" w:color="auto"/>
      </w:divBdr>
    </w:div>
    <w:div w:id="1228224424">
      <w:bodyDiv w:val="1"/>
      <w:marLeft w:val="0"/>
      <w:marRight w:val="0"/>
      <w:marTop w:val="0"/>
      <w:marBottom w:val="0"/>
      <w:divBdr>
        <w:top w:val="none" w:sz="0" w:space="0" w:color="auto"/>
        <w:left w:val="none" w:sz="0" w:space="0" w:color="auto"/>
        <w:bottom w:val="none" w:sz="0" w:space="0" w:color="auto"/>
        <w:right w:val="none" w:sz="0" w:space="0" w:color="auto"/>
      </w:divBdr>
    </w:div>
    <w:div w:id="1252929417">
      <w:bodyDiv w:val="1"/>
      <w:marLeft w:val="0"/>
      <w:marRight w:val="0"/>
      <w:marTop w:val="0"/>
      <w:marBottom w:val="0"/>
      <w:divBdr>
        <w:top w:val="none" w:sz="0" w:space="0" w:color="auto"/>
        <w:left w:val="none" w:sz="0" w:space="0" w:color="auto"/>
        <w:bottom w:val="none" w:sz="0" w:space="0" w:color="auto"/>
        <w:right w:val="none" w:sz="0" w:space="0" w:color="auto"/>
      </w:divBdr>
    </w:div>
    <w:div w:id="1301962161">
      <w:bodyDiv w:val="1"/>
      <w:marLeft w:val="0"/>
      <w:marRight w:val="0"/>
      <w:marTop w:val="0"/>
      <w:marBottom w:val="0"/>
      <w:divBdr>
        <w:top w:val="none" w:sz="0" w:space="0" w:color="auto"/>
        <w:left w:val="none" w:sz="0" w:space="0" w:color="auto"/>
        <w:bottom w:val="none" w:sz="0" w:space="0" w:color="auto"/>
        <w:right w:val="none" w:sz="0" w:space="0" w:color="auto"/>
      </w:divBdr>
      <w:divsChild>
        <w:div w:id="1703166131">
          <w:marLeft w:val="0"/>
          <w:marRight w:val="0"/>
          <w:marTop w:val="0"/>
          <w:marBottom w:val="0"/>
          <w:divBdr>
            <w:top w:val="none" w:sz="0" w:space="0" w:color="auto"/>
            <w:left w:val="none" w:sz="0" w:space="0" w:color="auto"/>
            <w:bottom w:val="none" w:sz="0" w:space="0" w:color="auto"/>
            <w:right w:val="none" w:sz="0" w:space="0" w:color="auto"/>
          </w:divBdr>
        </w:div>
        <w:div w:id="761099364">
          <w:marLeft w:val="0"/>
          <w:marRight w:val="0"/>
          <w:marTop w:val="0"/>
          <w:marBottom w:val="0"/>
          <w:divBdr>
            <w:top w:val="none" w:sz="0" w:space="0" w:color="auto"/>
            <w:left w:val="none" w:sz="0" w:space="0" w:color="auto"/>
            <w:bottom w:val="none" w:sz="0" w:space="0" w:color="auto"/>
            <w:right w:val="none" w:sz="0" w:space="0" w:color="auto"/>
          </w:divBdr>
        </w:div>
      </w:divsChild>
    </w:div>
    <w:div w:id="1314749168">
      <w:bodyDiv w:val="1"/>
      <w:marLeft w:val="0"/>
      <w:marRight w:val="0"/>
      <w:marTop w:val="0"/>
      <w:marBottom w:val="0"/>
      <w:divBdr>
        <w:top w:val="none" w:sz="0" w:space="0" w:color="auto"/>
        <w:left w:val="none" w:sz="0" w:space="0" w:color="auto"/>
        <w:bottom w:val="none" w:sz="0" w:space="0" w:color="auto"/>
        <w:right w:val="none" w:sz="0" w:space="0" w:color="auto"/>
      </w:divBdr>
    </w:div>
    <w:div w:id="1319767360">
      <w:bodyDiv w:val="1"/>
      <w:marLeft w:val="0"/>
      <w:marRight w:val="0"/>
      <w:marTop w:val="0"/>
      <w:marBottom w:val="0"/>
      <w:divBdr>
        <w:top w:val="none" w:sz="0" w:space="0" w:color="auto"/>
        <w:left w:val="none" w:sz="0" w:space="0" w:color="auto"/>
        <w:bottom w:val="none" w:sz="0" w:space="0" w:color="auto"/>
        <w:right w:val="none" w:sz="0" w:space="0" w:color="auto"/>
      </w:divBdr>
    </w:div>
    <w:div w:id="1377778781">
      <w:bodyDiv w:val="1"/>
      <w:marLeft w:val="0"/>
      <w:marRight w:val="0"/>
      <w:marTop w:val="0"/>
      <w:marBottom w:val="0"/>
      <w:divBdr>
        <w:top w:val="none" w:sz="0" w:space="0" w:color="auto"/>
        <w:left w:val="none" w:sz="0" w:space="0" w:color="auto"/>
        <w:bottom w:val="none" w:sz="0" w:space="0" w:color="auto"/>
        <w:right w:val="none" w:sz="0" w:space="0" w:color="auto"/>
      </w:divBdr>
    </w:div>
    <w:div w:id="1423991455">
      <w:bodyDiv w:val="1"/>
      <w:marLeft w:val="0"/>
      <w:marRight w:val="0"/>
      <w:marTop w:val="0"/>
      <w:marBottom w:val="0"/>
      <w:divBdr>
        <w:top w:val="none" w:sz="0" w:space="0" w:color="auto"/>
        <w:left w:val="none" w:sz="0" w:space="0" w:color="auto"/>
        <w:bottom w:val="none" w:sz="0" w:space="0" w:color="auto"/>
        <w:right w:val="none" w:sz="0" w:space="0" w:color="auto"/>
      </w:divBdr>
      <w:divsChild>
        <w:div w:id="1194878738">
          <w:marLeft w:val="0"/>
          <w:marRight w:val="0"/>
          <w:marTop w:val="0"/>
          <w:marBottom w:val="0"/>
          <w:divBdr>
            <w:top w:val="none" w:sz="0" w:space="0" w:color="auto"/>
            <w:left w:val="none" w:sz="0" w:space="0" w:color="auto"/>
            <w:bottom w:val="none" w:sz="0" w:space="0" w:color="auto"/>
            <w:right w:val="none" w:sz="0" w:space="0" w:color="auto"/>
          </w:divBdr>
        </w:div>
      </w:divsChild>
    </w:div>
    <w:div w:id="1443453584">
      <w:bodyDiv w:val="1"/>
      <w:marLeft w:val="0"/>
      <w:marRight w:val="0"/>
      <w:marTop w:val="0"/>
      <w:marBottom w:val="0"/>
      <w:divBdr>
        <w:top w:val="none" w:sz="0" w:space="0" w:color="auto"/>
        <w:left w:val="none" w:sz="0" w:space="0" w:color="auto"/>
        <w:bottom w:val="none" w:sz="0" w:space="0" w:color="auto"/>
        <w:right w:val="none" w:sz="0" w:space="0" w:color="auto"/>
      </w:divBdr>
    </w:div>
    <w:div w:id="1459956207">
      <w:bodyDiv w:val="1"/>
      <w:marLeft w:val="0"/>
      <w:marRight w:val="0"/>
      <w:marTop w:val="0"/>
      <w:marBottom w:val="0"/>
      <w:divBdr>
        <w:top w:val="none" w:sz="0" w:space="0" w:color="auto"/>
        <w:left w:val="none" w:sz="0" w:space="0" w:color="auto"/>
        <w:bottom w:val="none" w:sz="0" w:space="0" w:color="auto"/>
        <w:right w:val="none" w:sz="0" w:space="0" w:color="auto"/>
      </w:divBdr>
    </w:div>
    <w:div w:id="1750079584">
      <w:bodyDiv w:val="1"/>
      <w:marLeft w:val="0"/>
      <w:marRight w:val="0"/>
      <w:marTop w:val="0"/>
      <w:marBottom w:val="0"/>
      <w:divBdr>
        <w:top w:val="none" w:sz="0" w:space="0" w:color="auto"/>
        <w:left w:val="none" w:sz="0" w:space="0" w:color="auto"/>
        <w:bottom w:val="none" w:sz="0" w:space="0" w:color="auto"/>
        <w:right w:val="none" w:sz="0" w:space="0" w:color="auto"/>
      </w:divBdr>
    </w:div>
    <w:div w:id="1771001530">
      <w:bodyDiv w:val="1"/>
      <w:marLeft w:val="0"/>
      <w:marRight w:val="0"/>
      <w:marTop w:val="0"/>
      <w:marBottom w:val="0"/>
      <w:divBdr>
        <w:top w:val="none" w:sz="0" w:space="0" w:color="auto"/>
        <w:left w:val="none" w:sz="0" w:space="0" w:color="auto"/>
        <w:bottom w:val="none" w:sz="0" w:space="0" w:color="auto"/>
        <w:right w:val="none" w:sz="0" w:space="0" w:color="auto"/>
      </w:divBdr>
    </w:div>
    <w:div w:id="1776899083">
      <w:bodyDiv w:val="1"/>
      <w:marLeft w:val="0"/>
      <w:marRight w:val="0"/>
      <w:marTop w:val="0"/>
      <w:marBottom w:val="0"/>
      <w:divBdr>
        <w:top w:val="none" w:sz="0" w:space="0" w:color="auto"/>
        <w:left w:val="none" w:sz="0" w:space="0" w:color="auto"/>
        <w:bottom w:val="none" w:sz="0" w:space="0" w:color="auto"/>
        <w:right w:val="none" w:sz="0" w:space="0" w:color="auto"/>
      </w:divBdr>
      <w:divsChild>
        <w:div w:id="843475338">
          <w:marLeft w:val="0"/>
          <w:marRight w:val="0"/>
          <w:marTop w:val="0"/>
          <w:marBottom w:val="0"/>
          <w:divBdr>
            <w:top w:val="none" w:sz="0" w:space="0" w:color="auto"/>
            <w:left w:val="none" w:sz="0" w:space="0" w:color="auto"/>
            <w:bottom w:val="none" w:sz="0" w:space="0" w:color="auto"/>
            <w:right w:val="none" w:sz="0" w:space="0" w:color="auto"/>
          </w:divBdr>
        </w:div>
      </w:divsChild>
    </w:div>
    <w:div w:id="2019190338">
      <w:bodyDiv w:val="1"/>
      <w:marLeft w:val="0"/>
      <w:marRight w:val="0"/>
      <w:marTop w:val="0"/>
      <w:marBottom w:val="0"/>
      <w:divBdr>
        <w:top w:val="none" w:sz="0" w:space="0" w:color="auto"/>
        <w:left w:val="none" w:sz="0" w:space="0" w:color="auto"/>
        <w:bottom w:val="none" w:sz="0" w:space="0" w:color="auto"/>
        <w:right w:val="none" w:sz="0" w:space="0" w:color="auto"/>
      </w:divBdr>
      <w:divsChild>
        <w:div w:id="1783764318">
          <w:marLeft w:val="0"/>
          <w:marRight w:val="0"/>
          <w:marTop w:val="0"/>
          <w:marBottom w:val="0"/>
          <w:divBdr>
            <w:top w:val="none" w:sz="0" w:space="0" w:color="auto"/>
            <w:left w:val="none" w:sz="0" w:space="0" w:color="auto"/>
            <w:bottom w:val="none" w:sz="0" w:space="0" w:color="auto"/>
            <w:right w:val="none" w:sz="0" w:space="0" w:color="auto"/>
          </w:divBdr>
        </w:div>
        <w:div w:id="957764153">
          <w:marLeft w:val="0"/>
          <w:marRight w:val="0"/>
          <w:marTop w:val="0"/>
          <w:marBottom w:val="0"/>
          <w:divBdr>
            <w:top w:val="none" w:sz="0" w:space="0" w:color="auto"/>
            <w:left w:val="none" w:sz="0" w:space="0" w:color="auto"/>
            <w:bottom w:val="none" w:sz="0" w:space="0" w:color="auto"/>
            <w:right w:val="none" w:sz="0" w:space="0" w:color="auto"/>
          </w:divBdr>
        </w:div>
      </w:divsChild>
    </w:div>
    <w:div w:id="2105833819">
      <w:bodyDiv w:val="1"/>
      <w:marLeft w:val="0"/>
      <w:marRight w:val="0"/>
      <w:marTop w:val="0"/>
      <w:marBottom w:val="0"/>
      <w:divBdr>
        <w:top w:val="none" w:sz="0" w:space="0" w:color="auto"/>
        <w:left w:val="none" w:sz="0" w:space="0" w:color="auto"/>
        <w:bottom w:val="none" w:sz="0" w:space="0" w:color="auto"/>
        <w:right w:val="none" w:sz="0" w:space="0" w:color="auto"/>
      </w:divBdr>
    </w:div>
    <w:div w:id="214114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Excel_Worksheet.xlsx"/><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11AB0D822C7CF5408F2EB5D77221744D" ma:contentTypeVersion="12" ma:contentTypeDescription="Crear nuevo documento." ma:contentTypeScope="" ma:versionID="6288f48bfd862a72fa705fa2a7ee041c">
  <xsd:schema xmlns:xsd="http://www.w3.org/2001/XMLSchema" xmlns:xs="http://www.w3.org/2001/XMLSchema" xmlns:p="http://schemas.microsoft.com/office/2006/metadata/properties" xmlns:ns2="3f69b6d3-5b51-46ef-b7ca-27c5812ada9d" xmlns:ns3="eaa3cf1f-284f-4bd2-9a8a-0915a98a40b7" targetNamespace="http://schemas.microsoft.com/office/2006/metadata/properties" ma:root="true" ma:fieldsID="fa1c521edb2da74aa93e612133fb9b55" ns2:_="" ns3:_="">
    <xsd:import namespace="3f69b6d3-5b51-46ef-b7ca-27c5812ada9d"/>
    <xsd:import namespace="eaa3cf1f-284f-4bd2-9a8a-0915a98a40b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69b6d3-5b51-46ef-b7ca-27c5812ada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aa3cf1f-284f-4bd2-9a8a-0915a98a40b7"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BEDAD7-7B51-4FA1-A970-BFBA8BBD4F08}">
  <ds:schemaRefs>
    <ds:schemaRef ds:uri="http://schemas.microsoft.com/sharepoint/v3/contenttype/forms"/>
  </ds:schemaRefs>
</ds:datastoreItem>
</file>

<file path=customXml/itemProps2.xml><?xml version="1.0" encoding="utf-8"?>
<ds:datastoreItem xmlns:ds="http://schemas.openxmlformats.org/officeDocument/2006/customXml" ds:itemID="{5B8FFF44-EC66-4C51-897A-D17FBD27269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CC094B8-A4BD-4F86-ADCE-F4236841D7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69b6d3-5b51-46ef-b7ca-27c5812ada9d"/>
    <ds:schemaRef ds:uri="eaa3cf1f-284f-4bd2-9a8a-0915a98a40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ECC24E2-20DA-48B1-A2AA-A5C68C196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7</Pages>
  <Words>1956</Words>
  <Characters>10764</Characters>
  <Application>Microsoft Office Word</Application>
  <DocSecurity>0</DocSecurity>
  <Lines>89</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Banistmo</Company>
  <LinksUpToDate>false</LinksUpToDate>
  <CharactersWithSpaces>12695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 Henriquez;Jonathan Enrique Chacin Sandrea</dc:creator>
  <cp:lastModifiedBy>Elvia Maria Gacha Garcia</cp:lastModifiedBy>
  <cp:revision>20</cp:revision>
  <cp:lastPrinted>2021-03-23T22:14:00Z</cp:lastPrinted>
  <dcterms:created xsi:type="dcterms:W3CDTF">2022-06-03T15:32:00Z</dcterms:created>
  <dcterms:modified xsi:type="dcterms:W3CDTF">2022-06-03T21:33:00Z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0x01010011AB0D822C7CF5408F2EB5D77221744D</vt:lpwstr>
  </property>
</Properties>
</file>